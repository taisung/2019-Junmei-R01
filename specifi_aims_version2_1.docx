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6E332" w14:textId="7D8AF1F5" w:rsidR="00BC21AD" w:rsidRDefault="00DA04AA" w:rsidP="00BB782C">
      <w:pPr>
        <w:pStyle w:val="PlainText"/>
        <w:tabs>
          <w:tab w:val="left" w:pos="360"/>
        </w:tabs>
        <w:spacing w:before="0" w:after="0" w:line="240" w:lineRule="auto"/>
        <w:ind w:firstLine="0"/>
        <w:rPr>
          <w:rFonts w:cs="Arial"/>
          <w:szCs w:val="22"/>
          <w:lang w:eastAsia="zh-CN"/>
        </w:rPr>
      </w:pPr>
      <w:bookmarkStart w:id="0" w:name="A"/>
      <w:r w:rsidRPr="00F4600D">
        <w:rPr>
          <w:rFonts w:cs="Arial"/>
          <w:szCs w:val="22"/>
        </w:rPr>
        <w:t>Molecular simulations</w:t>
      </w:r>
      <w:r w:rsidR="00DD6814">
        <w:rPr>
          <w:rFonts w:cs="Arial"/>
          <w:szCs w:val="22"/>
        </w:rPr>
        <w:t xml:space="preserve"> </w:t>
      </w:r>
      <w:r w:rsidRPr="00F4600D">
        <w:rPr>
          <w:rFonts w:cs="Arial"/>
          <w:szCs w:val="22"/>
        </w:rPr>
        <w:t xml:space="preserve">have played </w:t>
      </w:r>
      <w:r w:rsidR="00D30742">
        <w:rPr>
          <w:rFonts w:cs="Arial"/>
          <w:szCs w:val="22"/>
        </w:rPr>
        <w:t>essential</w:t>
      </w:r>
      <w:r w:rsidRPr="00F4600D">
        <w:rPr>
          <w:rFonts w:cs="Arial"/>
          <w:szCs w:val="22"/>
        </w:rPr>
        <w:t xml:space="preserve"> roles in biochemical and biophysical </w:t>
      </w:r>
      <w:r w:rsidR="0038789E">
        <w:rPr>
          <w:rFonts w:cs="Arial"/>
          <w:szCs w:val="22"/>
        </w:rPr>
        <w:t>research</w:t>
      </w:r>
      <w:r w:rsidRPr="00F4600D">
        <w:rPr>
          <w:rFonts w:cs="Arial"/>
          <w:szCs w:val="22"/>
        </w:rPr>
        <w:t xml:space="preserve">. </w:t>
      </w:r>
      <w:r w:rsidR="00CD49D9">
        <w:rPr>
          <w:rFonts w:cs="Arial"/>
          <w:szCs w:val="22"/>
        </w:rPr>
        <w:t>One of the</w:t>
      </w:r>
      <w:r w:rsidR="0048156F">
        <w:rPr>
          <w:rFonts w:cs="Arial"/>
          <w:szCs w:val="22"/>
        </w:rPr>
        <w:t>ir</w:t>
      </w:r>
      <w:r w:rsidR="00CD49D9">
        <w:rPr>
          <w:rFonts w:cs="Arial"/>
          <w:szCs w:val="22"/>
        </w:rPr>
        <w:t xml:space="preserve"> major </w:t>
      </w:r>
      <w:r w:rsidRPr="00F4600D">
        <w:rPr>
          <w:rFonts w:cs="Arial"/>
          <w:szCs w:val="22"/>
        </w:rPr>
        <w:t>application</w:t>
      </w:r>
      <w:r w:rsidR="00CD49D9">
        <w:rPr>
          <w:rFonts w:cs="Arial"/>
          <w:szCs w:val="22"/>
        </w:rPr>
        <w:t>s</w:t>
      </w:r>
      <w:r w:rsidRPr="00F4600D">
        <w:rPr>
          <w:rFonts w:cs="Arial"/>
          <w:szCs w:val="22"/>
        </w:rPr>
        <w:t xml:space="preserve"> is to</w:t>
      </w:r>
      <w:r w:rsidRPr="00F4600D">
        <w:rPr>
          <w:rFonts w:cs="Arial"/>
          <w:szCs w:val="22"/>
          <w:lang w:eastAsia="zh-CN"/>
        </w:rPr>
        <w:t xml:space="preserve"> elucidate the molecular </w:t>
      </w:r>
      <w:r w:rsidR="00AB3D80">
        <w:rPr>
          <w:rFonts w:cs="Arial"/>
          <w:szCs w:val="22"/>
          <w:lang w:eastAsia="zh-CN"/>
        </w:rPr>
        <w:t>interactions between</w:t>
      </w:r>
      <w:r w:rsidRPr="00F4600D">
        <w:rPr>
          <w:rFonts w:cs="Arial"/>
          <w:szCs w:val="22"/>
          <w:lang w:eastAsia="zh-CN"/>
        </w:rPr>
        <w:t xml:space="preserve"> small molecule inhibitors </w:t>
      </w:r>
      <w:r w:rsidR="00AB3D80">
        <w:rPr>
          <w:rFonts w:cs="Arial"/>
          <w:szCs w:val="22"/>
          <w:lang w:eastAsia="zh-CN"/>
        </w:rPr>
        <w:t>and</w:t>
      </w:r>
      <w:r w:rsidRPr="00F4600D">
        <w:rPr>
          <w:rFonts w:cs="Arial"/>
          <w:szCs w:val="22"/>
          <w:lang w:eastAsia="zh-CN"/>
        </w:rPr>
        <w:t xml:space="preserve"> protein </w:t>
      </w:r>
      <w:r w:rsidR="00A202D4">
        <w:rPr>
          <w:rFonts w:cs="Arial"/>
          <w:szCs w:val="22"/>
          <w:lang w:eastAsia="zh-CN"/>
        </w:rPr>
        <w:t>or</w:t>
      </w:r>
      <w:r w:rsidRPr="00F4600D">
        <w:rPr>
          <w:rFonts w:cs="Arial"/>
          <w:szCs w:val="22"/>
          <w:lang w:eastAsia="zh-CN"/>
        </w:rPr>
        <w:t xml:space="preserve"> n</w:t>
      </w:r>
      <w:r w:rsidR="00E84B7F">
        <w:rPr>
          <w:rFonts w:cs="Arial"/>
          <w:szCs w:val="22"/>
          <w:lang w:eastAsia="zh-CN"/>
        </w:rPr>
        <w:t>ucleic acid targets</w:t>
      </w:r>
      <w:r w:rsidR="0038789E">
        <w:rPr>
          <w:rFonts w:cs="Arial"/>
          <w:szCs w:val="22"/>
          <w:lang w:eastAsia="zh-CN"/>
        </w:rPr>
        <w:t xml:space="preserve"> so that </w:t>
      </w:r>
      <w:r w:rsidR="0038789E" w:rsidRPr="00F4600D">
        <w:rPr>
          <w:rFonts w:cs="Arial"/>
          <w:szCs w:val="22"/>
          <w:lang w:eastAsia="zh-CN"/>
        </w:rPr>
        <w:t xml:space="preserve">rational design </w:t>
      </w:r>
      <w:r w:rsidR="0038789E">
        <w:rPr>
          <w:rFonts w:cs="Arial"/>
          <w:szCs w:val="22"/>
          <w:lang w:eastAsia="zh-CN"/>
        </w:rPr>
        <w:t xml:space="preserve">of </w:t>
      </w:r>
      <w:r w:rsidR="0038789E" w:rsidRPr="00F4600D">
        <w:rPr>
          <w:rFonts w:cs="Arial"/>
          <w:szCs w:val="22"/>
          <w:lang w:eastAsia="zh-CN"/>
        </w:rPr>
        <w:t>high</w:t>
      </w:r>
      <w:r w:rsidR="0038789E">
        <w:rPr>
          <w:rFonts w:cs="Arial"/>
          <w:szCs w:val="22"/>
          <w:lang w:eastAsia="zh-CN"/>
        </w:rPr>
        <w:t>-</w:t>
      </w:r>
      <w:r w:rsidR="0038789E" w:rsidRPr="00F4600D">
        <w:rPr>
          <w:rFonts w:cs="Arial"/>
          <w:szCs w:val="22"/>
          <w:lang w:eastAsia="zh-CN"/>
        </w:rPr>
        <w:t>poten</w:t>
      </w:r>
      <w:r w:rsidR="0038789E">
        <w:rPr>
          <w:rFonts w:cs="Arial"/>
          <w:szCs w:val="22"/>
          <w:lang w:eastAsia="zh-CN"/>
        </w:rPr>
        <w:t>cy</w:t>
      </w:r>
      <w:r w:rsidR="0038789E" w:rsidRPr="00F4600D">
        <w:rPr>
          <w:rFonts w:cs="Arial"/>
          <w:szCs w:val="22"/>
          <w:lang w:eastAsia="zh-CN"/>
        </w:rPr>
        <w:t xml:space="preserve"> agonists or antagonists</w:t>
      </w:r>
      <w:r w:rsidR="0038789E">
        <w:rPr>
          <w:rFonts w:cs="Arial"/>
          <w:szCs w:val="22"/>
          <w:lang w:eastAsia="zh-CN"/>
        </w:rPr>
        <w:t xml:space="preserve"> can be conducted to</w:t>
      </w:r>
      <w:r w:rsidR="00E84B7F">
        <w:rPr>
          <w:rFonts w:cs="Arial"/>
          <w:szCs w:val="22"/>
          <w:lang w:eastAsia="zh-CN"/>
        </w:rPr>
        <w:t xml:space="preserve"> </w:t>
      </w:r>
      <w:r w:rsidR="00133BF2" w:rsidRPr="00F4600D">
        <w:rPr>
          <w:rFonts w:cs="Arial"/>
          <w:szCs w:val="22"/>
          <w:lang w:eastAsia="zh-CN"/>
        </w:rPr>
        <w:t xml:space="preserve">enhance or eradicate the functions of </w:t>
      </w:r>
      <w:r w:rsidR="00133BF2">
        <w:rPr>
          <w:rFonts w:cs="Arial"/>
          <w:szCs w:val="22"/>
          <w:lang w:eastAsia="zh-CN"/>
        </w:rPr>
        <w:t xml:space="preserve">their </w:t>
      </w:r>
      <w:r w:rsidR="00133BF2" w:rsidRPr="00F4600D">
        <w:rPr>
          <w:rFonts w:cs="Arial"/>
          <w:szCs w:val="22"/>
          <w:lang w:eastAsia="zh-CN"/>
        </w:rPr>
        <w:t>targets</w:t>
      </w:r>
      <w:r w:rsidRPr="00F4600D">
        <w:rPr>
          <w:rFonts w:cs="Arial"/>
          <w:szCs w:val="22"/>
          <w:lang w:eastAsia="zh-CN"/>
        </w:rPr>
        <w:t xml:space="preserve">. A key to the success of </w:t>
      </w:r>
      <w:r w:rsidR="0038789E">
        <w:rPr>
          <w:rFonts w:cs="Arial"/>
          <w:szCs w:val="22"/>
          <w:lang w:eastAsia="zh-CN"/>
        </w:rPr>
        <w:t>such applications i</w:t>
      </w:r>
      <w:r w:rsidRPr="00F4600D">
        <w:rPr>
          <w:rFonts w:cs="Arial"/>
          <w:szCs w:val="22"/>
          <w:lang w:eastAsia="zh-CN"/>
        </w:rPr>
        <w:t>s the quality of molecular mechanic</w:t>
      </w:r>
      <w:r w:rsidR="005C2FAC">
        <w:rPr>
          <w:rFonts w:cs="Arial"/>
          <w:szCs w:val="22"/>
          <w:lang w:eastAsia="zh-CN"/>
        </w:rPr>
        <w:t>s</w:t>
      </w:r>
      <w:r w:rsidRPr="00F4600D">
        <w:rPr>
          <w:rFonts w:cs="Arial"/>
          <w:szCs w:val="22"/>
          <w:lang w:eastAsia="zh-CN"/>
        </w:rPr>
        <w:t xml:space="preserve"> force fields</w:t>
      </w:r>
      <w:r w:rsidR="006A1815">
        <w:rPr>
          <w:rFonts w:cs="Arial"/>
          <w:szCs w:val="22"/>
          <w:lang w:eastAsia="zh-CN"/>
        </w:rPr>
        <w:t xml:space="preserve"> (</w:t>
      </w:r>
      <w:r w:rsidR="006A1815" w:rsidRPr="006A1815">
        <w:rPr>
          <w:rFonts w:cs="Arial"/>
          <w:b/>
          <w:color w:val="002060"/>
          <w:szCs w:val="22"/>
          <w:lang w:eastAsia="zh-CN"/>
        </w:rPr>
        <w:t>MMFFs</w:t>
      </w:r>
      <w:r w:rsidR="0038789E">
        <w:rPr>
          <w:rFonts w:cs="Arial"/>
          <w:szCs w:val="22"/>
          <w:lang w:eastAsia="zh-CN"/>
        </w:rPr>
        <w:t>).</w:t>
      </w:r>
      <w:r w:rsidR="0038789E" w:rsidRPr="00F4600D">
        <w:rPr>
          <w:rFonts w:cs="Arial"/>
          <w:szCs w:val="22"/>
          <w:lang w:eastAsia="zh-CN"/>
        </w:rPr>
        <w:t xml:space="preserve"> </w:t>
      </w:r>
      <w:r w:rsidR="0038789E" w:rsidRPr="00EE7DD8">
        <w:rPr>
          <w:rFonts w:cs="Arial"/>
          <w:b/>
          <w:szCs w:val="22"/>
          <w:lang w:eastAsia="zh-CN"/>
        </w:rPr>
        <w:t>However, nowadays it is still very challenging to accurately predict the free energies of such interactions and processes.</w:t>
      </w:r>
      <w:r w:rsidR="0038789E">
        <w:rPr>
          <w:rFonts w:cs="Arial"/>
          <w:szCs w:val="22"/>
          <w:lang w:eastAsia="zh-CN"/>
        </w:rPr>
        <w:t xml:space="preserve"> </w:t>
      </w:r>
      <w:r w:rsidRPr="00BC21AD">
        <w:rPr>
          <w:rFonts w:cs="Arial"/>
          <w:b/>
          <w:szCs w:val="22"/>
          <w:lang w:eastAsia="zh-CN"/>
        </w:rPr>
        <w:t xml:space="preserve">The </w:t>
      </w:r>
      <w:r w:rsidR="009F3E0F">
        <w:rPr>
          <w:rFonts w:cs="Arial"/>
          <w:b/>
          <w:szCs w:val="22"/>
          <w:lang w:eastAsia="zh-CN"/>
        </w:rPr>
        <w:t xml:space="preserve">major </w:t>
      </w:r>
      <w:r w:rsidR="006B5C51">
        <w:rPr>
          <w:rFonts w:cs="Arial"/>
          <w:b/>
          <w:szCs w:val="22"/>
          <w:lang w:eastAsia="zh-CN"/>
        </w:rPr>
        <w:t>goal of this project is to</w:t>
      </w:r>
      <w:r w:rsidR="009F3E0F">
        <w:rPr>
          <w:rFonts w:cs="Arial"/>
          <w:b/>
          <w:szCs w:val="22"/>
          <w:lang w:eastAsia="zh-CN"/>
        </w:rPr>
        <w:t xml:space="preserve"> </w:t>
      </w:r>
      <w:r w:rsidR="00D720C0">
        <w:rPr>
          <w:rFonts w:cs="Arial"/>
          <w:b/>
          <w:szCs w:val="22"/>
          <w:lang w:eastAsia="zh-CN"/>
        </w:rPr>
        <w:t>expand the chemical space</w:t>
      </w:r>
      <w:r w:rsidR="0038789E">
        <w:rPr>
          <w:rFonts w:cs="Arial"/>
          <w:b/>
          <w:szCs w:val="22"/>
          <w:lang w:eastAsia="zh-CN"/>
        </w:rPr>
        <w:t xml:space="preserve"> and improve the quality of</w:t>
      </w:r>
      <w:r w:rsidR="00CD49D9">
        <w:rPr>
          <w:rFonts w:cs="Arial"/>
          <w:b/>
          <w:szCs w:val="22"/>
          <w:lang w:eastAsia="zh-CN"/>
        </w:rPr>
        <w:t xml:space="preserve"> </w:t>
      </w:r>
      <w:r w:rsidR="009F3E0F">
        <w:rPr>
          <w:rFonts w:cs="Arial"/>
          <w:b/>
          <w:szCs w:val="22"/>
          <w:lang w:eastAsia="zh-CN"/>
        </w:rPr>
        <w:t xml:space="preserve">the existing </w:t>
      </w:r>
      <w:r w:rsidR="00D720C0">
        <w:rPr>
          <w:rFonts w:cs="Arial"/>
          <w:b/>
          <w:szCs w:val="22"/>
          <w:lang w:eastAsia="zh-CN"/>
        </w:rPr>
        <w:t xml:space="preserve">as well as to </w:t>
      </w:r>
      <w:r w:rsidR="009F3E0F">
        <w:rPr>
          <w:rFonts w:cs="Arial"/>
          <w:b/>
          <w:szCs w:val="22"/>
          <w:lang w:eastAsia="zh-CN"/>
        </w:rPr>
        <w:t xml:space="preserve">develop a new generation of </w:t>
      </w:r>
      <w:r w:rsidR="00667A6D">
        <w:rPr>
          <w:rFonts w:cs="Arial"/>
          <w:b/>
          <w:szCs w:val="22"/>
          <w:lang w:eastAsia="zh-CN"/>
        </w:rPr>
        <w:t>the general AMBER force fields (</w:t>
      </w:r>
      <w:r w:rsidR="00667A6D" w:rsidRPr="00922827">
        <w:rPr>
          <w:rFonts w:cs="Arial"/>
          <w:b/>
          <w:color w:val="002060"/>
          <w:szCs w:val="22"/>
          <w:lang w:eastAsia="zh-CN"/>
        </w:rPr>
        <w:t>GAFF</w:t>
      </w:r>
      <w:r w:rsidR="00667A6D">
        <w:rPr>
          <w:rFonts w:cs="Arial"/>
          <w:b/>
          <w:szCs w:val="22"/>
          <w:lang w:eastAsia="zh-CN"/>
        </w:rPr>
        <w:t xml:space="preserve">) </w:t>
      </w:r>
      <w:r w:rsidR="009F3E0F">
        <w:rPr>
          <w:rFonts w:cs="Arial"/>
          <w:b/>
          <w:szCs w:val="22"/>
          <w:lang w:eastAsia="zh-CN"/>
        </w:rPr>
        <w:t xml:space="preserve">for studying biomolecule-ligand interactions. </w:t>
      </w:r>
      <w:bookmarkStart w:id="1" w:name="OLE_LINK4"/>
      <w:r w:rsidR="001032D4" w:rsidRPr="003F1024">
        <w:rPr>
          <w:rFonts w:cs="Arial"/>
          <w:szCs w:val="22"/>
          <w:lang w:eastAsia="zh-CN"/>
        </w:rPr>
        <w:t xml:space="preserve">The new </w:t>
      </w:r>
      <w:r w:rsidR="00667A6D">
        <w:rPr>
          <w:rFonts w:cs="Arial"/>
          <w:szCs w:val="22"/>
          <w:lang w:eastAsia="zh-CN"/>
        </w:rPr>
        <w:t xml:space="preserve">general-purpose </w:t>
      </w:r>
      <w:r w:rsidR="009F3E0F">
        <w:rPr>
          <w:rFonts w:cs="Arial"/>
          <w:szCs w:val="22"/>
          <w:lang w:eastAsia="zh-CN"/>
        </w:rPr>
        <w:t>MMFF</w:t>
      </w:r>
      <w:r w:rsidR="00667A6D">
        <w:rPr>
          <w:rFonts w:cs="Arial"/>
          <w:szCs w:val="22"/>
          <w:lang w:eastAsia="zh-CN"/>
        </w:rPr>
        <w:t xml:space="preserve"> (referred to here and thereafter as </w:t>
      </w:r>
      <w:r w:rsidR="00667A6D" w:rsidRPr="00922827">
        <w:rPr>
          <w:rFonts w:cs="Arial"/>
          <w:b/>
          <w:color w:val="002060"/>
          <w:szCs w:val="22"/>
          <w:lang w:eastAsia="zh-CN"/>
        </w:rPr>
        <w:t>GAFF3</w:t>
      </w:r>
      <w:r w:rsidR="00667A6D">
        <w:rPr>
          <w:rFonts w:cs="Arial"/>
          <w:szCs w:val="22"/>
          <w:lang w:eastAsia="zh-CN"/>
        </w:rPr>
        <w:t>)</w:t>
      </w:r>
      <w:r w:rsidR="009F3E0F">
        <w:rPr>
          <w:rFonts w:cs="Arial"/>
          <w:szCs w:val="22"/>
          <w:lang w:eastAsia="zh-CN"/>
        </w:rPr>
        <w:t xml:space="preserve"> </w:t>
      </w:r>
      <w:r w:rsidR="0038789E">
        <w:rPr>
          <w:rFonts w:cs="Arial"/>
          <w:szCs w:val="22"/>
          <w:lang w:eastAsia="zh-CN"/>
        </w:rPr>
        <w:t xml:space="preserve">will be </w:t>
      </w:r>
      <w:r w:rsidR="009F3E0F">
        <w:rPr>
          <w:rFonts w:cs="Arial"/>
          <w:szCs w:val="22"/>
          <w:lang w:eastAsia="zh-CN"/>
        </w:rPr>
        <w:t xml:space="preserve">based on a new </w:t>
      </w:r>
      <w:r w:rsidR="001032D4" w:rsidRPr="003F1024">
        <w:rPr>
          <w:rFonts w:cs="Arial"/>
          <w:szCs w:val="22"/>
          <w:lang w:eastAsia="zh-CN"/>
        </w:rPr>
        <w:t>charge m</w:t>
      </w:r>
      <w:r w:rsidR="009F3E0F">
        <w:rPr>
          <w:rFonts w:cs="Arial"/>
          <w:szCs w:val="22"/>
          <w:lang w:eastAsia="zh-CN"/>
        </w:rPr>
        <w:t xml:space="preserve">odel </w:t>
      </w:r>
      <w:r w:rsidR="0038789E">
        <w:rPr>
          <w:rFonts w:cs="Arial"/>
          <w:szCs w:val="22"/>
          <w:lang w:eastAsia="zh-CN"/>
        </w:rPr>
        <w:t xml:space="preserve">that </w:t>
      </w:r>
      <w:r w:rsidR="009F3E0F">
        <w:rPr>
          <w:rFonts w:cs="Arial"/>
          <w:szCs w:val="22"/>
          <w:lang w:eastAsia="zh-CN"/>
        </w:rPr>
        <w:t xml:space="preserve">is efficient, largely conformation-independent, </w:t>
      </w:r>
      <w:r w:rsidR="00667A6D">
        <w:rPr>
          <w:rFonts w:cs="Arial"/>
          <w:szCs w:val="22"/>
          <w:lang w:eastAsia="zh-CN"/>
        </w:rPr>
        <w:t xml:space="preserve">and </w:t>
      </w:r>
      <w:r w:rsidR="009F3E0F">
        <w:rPr>
          <w:rFonts w:cs="Arial"/>
          <w:szCs w:val="22"/>
          <w:lang w:eastAsia="zh-CN"/>
        </w:rPr>
        <w:t>high</w:t>
      </w:r>
      <w:r w:rsidR="00005DCD">
        <w:rPr>
          <w:rFonts w:cs="Arial"/>
          <w:szCs w:val="22"/>
          <w:lang w:eastAsia="zh-CN"/>
        </w:rPr>
        <w:t>ly</w:t>
      </w:r>
      <w:r w:rsidR="009F3E0F">
        <w:rPr>
          <w:rFonts w:cs="Arial"/>
          <w:szCs w:val="22"/>
          <w:lang w:eastAsia="zh-CN"/>
        </w:rPr>
        <w:t xml:space="preserve"> </w:t>
      </w:r>
      <w:r w:rsidR="00005DCD">
        <w:rPr>
          <w:rFonts w:cs="Arial"/>
          <w:szCs w:val="22"/>
          <w:lang w:eastAsia="zh-CN"/>
        </w:rPr>
        <w:t xml:space="preserve">accurate for </w:t>
      </w:r>
      <w:r w:rsidR="009F3E0F">
        <w:rPr>
          <w:rFonts w:cs="Arial"/>
          <w:szCs w:val="22"/>
          <w:lang w:eastAsia="zh-CN"/>
        </w:rPr>
        <w:t>solvation free energy calculations.</w:t>
      </w:r>
      <w:r w:rsidR="00667A6D">
        <w:rPr>
          <w:rFonts w:cs="Arial"/>
          <w:szCs w:val="22"/>
          <w:lang w:eastAsia="zh-CN"/>
        </w:rPr>
        <w:t xml:space="preserve"> </w:t>
      </w:r>
      <w:r w:rsidR="00005DCD" w:rsidRPr="003F1024">
        <w:rPr>
          <w:rFonts w:cs="Arial"/>
          <w:szCs w:val="22"/>
        </w:rPr>
        <w:t xml:space="preserve">The developed </w:t>
      </w:r>
      <w:r w:rsidR="00005DCD">
        <w:rPr>
          <w:rFonts w:cs="Arial"/>
          <w:szCs w:val="22"/>
        </w:rPr>
        <w:t xml:space="preserve">GAFF force fields </w:t>
      </w:r>
      <w:r w:rsidR="00005DCD" w:rsidRPr="003F1024">
        <w:rPr>
          <w:rFonts w:cs="Arial"/>
          <w:szCs w:val="22"/>
        </w:rPr>
        <w:t>will be rigorously scrutinized and critically assessed through direct comparisons with experiment</w:t>
      </w:r>
      <w:r w:rsidR="0038789E">
        <w:rPr>
          <w:rFonts w:cs="Arial"/>
          <w:szCs w:val="22"/>
        </w:rPr>
        <w:t>al data</w:t>
      </w:r>
      <w:r w:rsidR="00005DCD" w:rsidRPr="003F1024">
        <w:rPr>
          <w:rFonts w:cs="Arial"/>
          <w:szCs w:val="22"/>
        </w:rPr>
        <w:t xml:space="preserve"> </w:t>
      </w:r>
      <w:r w:rsidR="0038789E">
        <w:rPr>
          <w:rFonts w:cs="Arial"/>
          <w:szCs w:val="22"/>
        </w:rPr>
        <w:t>of</w:t>
      </w:r>
      <w:r w:rsidR="00005DCD" w:rsidRPr="003F1024">
        <w:rPr>
          <w:rFonts w:cs="Arial"/>
          <w:szCs w:val="22"/>
        </w:rPr>
        <w:t xml:space="preserve"> an extensive set of model systems</w:t>
      </w:r>
      <w:r w:rsidR="00005DCD">
        <w:rPr>
          <w:rFonts w:cs="Arial"/>
          <w:szCs w:val="22"/>
        </w:rPr>
        <w:t xml:space="preserve">. </w:t>
      </w:r>
      <w:r w:rsidR="00667A6D">
        <w:rPr>
          <w:rFonts w:cs="Arial"/>
          <w:szCs w:val="22"/>
          <w:lang w:eastAsia="zh-CN"/>
        </w:rPr>
        <w:t xml:space="preserve">In </w:t>
      </w:r>
      <w:r w:rsidR="00005DCD">
        <w:rPr>
          <w:rFonts w:cs="Arial"/>
          <w:szCs w:val="22"/>
          <w:lang w:eastAsia="zh-CN"/>
        </w:rPr>
        <w:t xml:space="preserve">the </w:t>
      </w:r>
      <w:r w:rsidR="00667A6D" w:rsidRPr="00922827">
        <w:rPr>
          <w:rFonts w:cs="Arial"/>
          <w:szCs w:val="22"/>
          <w:lang w:eastAsia="zh-CN"/>
        </w:rPr>
        <w:t xml:space="preserve">long run, </w:t>
      </w:r>
      <w:r w:rsidR="00CB1E2A" w:rsidRPr="00922827">
        <w:rPr>
          <w:rFonts w:cs="Arial"/>
          <w:szCs w:val="22"/>
          <w:lang w:eastAsia="zh-CN"/>
        </w:rPr>
        <w:t>a s</w:t>
      </w:r>
      <w:r w:rsidR="003F1024" w:rsidRPr="00922827">
        <w:rPr>
          <w:rFonts w:cs="Arial"/>
          <w:szCs w:val="22"/>
          <w:lang w:eastAsia="zh-CN"/>
        </w:rPr>
        <w:t xml:space="preserve">pectrum of </w:t>
      </w:r>
      <w:r w:rsidR="00667A6D" w:rsidRPr="00922827">
        <w:rPr>
          <w:rFonts w:cs="Arial"/>
          <w:szCs w:val="22"/>
          <w:lang w:eastAsia="zh-CN"/>
        </w:rPr>
        <w:t xml:space="preserve">high-quality GAFF3 compatible </w:t>
      </w:r>
      <w:r w:rsidR="00CB1E2A" w:rsidRPr="00922827">
        <w:rPr>
          <w:rFonts w:cs="Arial"/>
          <w:szCs w:val="22"/>
          <w:lang w:eastAsia="zh-CN"/>
        </w:rPr>
        <w:t>MMFF</w:t>
      </w:r>
      <w:r w:rsidR="005F0B9C" w:rsidRPr="00922827">
        <w:rPr>
          <w:rFonts w:cs="Arial"/>
          <w:szCs w:val="22"/>
          <w:lang w:eastAsia="zh-CN"/>
        </w:rPr>
        <w:t>s</w:t>
      </w:r>
      <w:r w:rsidRPr="00922827">
        <w:rPr>
          <w:rFonts w:cs="Arial"/>
          <w:szCs w:val="22"/>
          <w:lang w:eastAsia="zh-CN"/>
        </w:rPr>
        <w:t xml:space="preserve"> </w:t>
      </w:r>
      <w:r w:rsidR="00667A6D" w:rsidRPr="00922827">
        <w:rPr>
          <w:rFonts w:cs="Arial"/>
          <w:szCs w:val="22"/>
          <w:lang w:eastAsia="zh-CN"/>
        </w:rPr>
        <w:t xml:space="preserve">will be developed for all types of </w:t>
      </w:r>
      <w:r w:rsidR="00EE7DD8" w:rsidRPr="00922827">
        <w:rPr>
          <w:rFonts w:cs="Arial"/>
          <w:szCs w:val="22"/>
          <w:lang w:eastAsia="zh-CN"/>
        </w:rPr>
        <w:t xml:space="preserve">biological macromolecules </w:t>
      </w:r>
      <w:r w:rsidR="00A1480A" w:rsidRPr="00922827">
        <w:rPr>
          <w:rFonts w:cs="Arial"/>
          <w:szCs w:val="22"/>
          <w:lang w:eastAsia="zh-CN"/>
        </w:rPr>
        <w:t>following a top-down force field parameterization strategy</w:t>
      </w:r>
      <w:r w:rsidR="003F1024" w:rsidRPr="00922827">
        <w:rPr>
          <w:rFonts w:cs="Arial"/>
          <w:szCs w:val="22"/>
          <w:lang w:eastAsia="zh-CN"/>
        </w:rPr>
        <w:t xml:space="preserve">. </w:t>
      </w:r>
      <w:r w:rsidR="00BB7536" w:rsidRPr="00922827">
        <w:rPr>
          <w:rFonts w:cs="Arial"/>
          <w:szCs w:val="22"/>
          <w:lang w:eastAsia="zh-CN"/>
        </w:rPr>
        <w:t>The new set of MMFF</w:t>
      </w:r>
      <w:r w:rsidR="005F2C48">
        <w:rPr>
          <w:rFonts w:cs="Arial"/>
          <w:szCs w:val="22"/>
          <w:lang w:eastAsia="zh-CN"/>
        </w:rPr>
        <w:t>s</w:t>
      </w:r>
      <w:r w:rsidR="00BB7536" w:rsidRPr="00922827">
        <w:rPr>
          <w:rFonts w:cs="Arial"/>
          <w:szCs w:val="22"/>
          <w:lang w:eastAsia="zh-CN"/>
        </w:rPr>
        <w:t xml:space="preserve"> will be </w:t>
      </w:r>
      <w:r w:rsidR="00BB7536" w:rsidRPr="00922827">
        <w:rPr>
          <w:rFonts w:cs="Arial"/>
          <w:szCs w:val="22"/>
        </w:rPr>
        <w:t>highly transferable and self-consistent for studying protein-ligand and nucleic acid</w:t>
      </w:r>
      <w:r w:rsidR="00BB7536" w:rsidRPr="003F1024">
        <w:rPr>
          <w:rFonts w:cs="Arial"/>
          <w:szCs w:val="22"/>
        </w:rPr>
        <w:t>-ligand interactions,</w:t>
      </w:r>
      <w:r w:rsidR="00BB7536" w:rsidRPr="003F1024">
        <w:rPr>
          <w:rFonts w:cs="Arial"/>
          <w:szCs w:val="22"/>
          <w:lang w:eastAsia="zh-CN"/>
        </w:rPr>
        <w:t xml:space="preserve"> and</w:t>
      </w:r>
      <w:r w:rsidRPr="003F1024">
        <w:rPr>
          <w:rFonts w:cs="Arial"/>
          <w:szCs w:val="22"/>
          <w:lang w:eastAsia="zh-CN"/>
        </w:rPr>
        <w:t xml:space="preserve"> </w:t>
      </w:r>
      <w:r w:rsidR="00EF790A" w:rsidRPr="003F1024">
        <w:rPr>
          <w:rFonts w:cs="Arial"/>
          <w:szCs w:val="22"/>
          <w:lang w:eastAsia="zh-CN"/>
        </w:rPr>
        <w:t xml:space="preserve">will </w:t>
      </w:r>
      <w:r w:rsidRPr="003F1024">
        <w:rPr>
          <w:rFonts w:cs="Arial"/>
          <w:szCs w:val="22"/>
          <w:lang w:eastAsia="zh-CN"/>
        </w:rPr>
        <w:t xml:space="preserve">enable more accurate </w:t>
      </w:r>
      <w:r w:rsidR="00BB7536" w:rsidRPr="003F1024">
        <w:rPr>
          <w:rFonts w:cs="Arial"/>
          <w:szCs w:val="22"/>
          <w:lang w:eastAsia="zh-CN"/>
        </w:rPr>
        <w:t xml:space="preserve">calculations of the </w:t>
      </w:r>
      <w:r w:rsidRPr="003F1024">
        <w:rPr>
          <w:rFonts w:cs="Arial"/>
          <w:szCs w:val="22"/>
          <w:lang w:eastAsia="zh-CN"/>
        </w:rPr>
        <w:t xml:space="preserve">protein-ligand </w:t>
      </w:r>
      <w:r w:rsidR="005B1482" w:rsidRPr="003F1024">
        <w:rPr>
          <w:rFonts w:cs="Arial"/>
          <w:szCs w:val="22"/>
          <w:lang w:eastAsia="zh-CN"/>
        </w:rPr>
        <w:t>and</w:t>
      </w:r>
      <w:r w:rsidRPr="003F1024">
        <w:rPr>
          <w:rFonts w:cs="Arial"/>
          <w:szCs w:val="22"/>
          <w:lang w:eastAsia="zh-CN"/>
        </w:rPr>
        <w:t xml:space="preserve"> nucleic acid-ligand </w:t>
      </w:r>
      <w:r w:rsidR="00BB7536" w:rsidRPr="003F1024">
        <w:rPr>
          <w:rFonts w:cs="Arial"/>
          <w:szCs w:val="22"/>
          <w:lang w:eastAsia="zh-CN"/>
        </w:rPr>
        <w:t>binding free energies</w:t>
      </w:r>
      <w:r w:rsidRPr="003F1024">
        <w:rPr>
          <w:rFonts w:cs="Arial"/>
          <w:szCs w:val="22"/>
          <w:lang w:eastAsia="zh-CN"/>
        </w:rPr>
        <w:t xml:space="preserve"> </w:t>
      </w:r>
      <w:r w:rsidR="00D720C0">
        <w:rPr>
          <w:rFonts w:cs="Arial"/>
          <w:szCs w:val="22"/>
          <w:lang w:eastAsia="zh-CN"/>
        </w:rPr>
        <w:t>to</w:t>
      </w:r>
      <w:r w:rsidR="00D720C0" w:rsidRPr="003F1024">
        <w:rPr>
          <w:rFonts w:cs="Arial"/>
          <w:szCs w:val="22"/>
          <w:lang w:eastAsia="zh-CN"/>
        </w:rPr>
        <w:t xml:space="preserve"> </w:t>
      </w:r>
      <w:r w:rsidRPr="003F1024">
        <w:rPr>
          <w:rFonts w:cs="Arial"/>
          <w:szCs w:val="22"/>
          <w:lang w:eastAsia="zh-CN"/>
        </w:rPr>
        <w:t>facilitate computer-aided drug discovery.</w:t>
      </w:r>
      <w:r w:rsidR="00901FCD" w:rsidRPr="003F1024">
        <w:rPr>
          <w:rFonts w:cs="Arial"/>
          <w:szCs w:val="22"/>
          <w:lang w:eastAsia="zh-CN"/>
        </w:rPr>
        <w:t xml:space="preserve"> </w:t>
      </w:r>
      <w:r w:rsidR="00DD6814">
        <w:rPr>
          <w:rFonts w:cs="Arial"/>
          <w:szCs w:val="22"/>
        </w:rPr>
        <w:t xml:space="preserve">The large-scale FF assessment will be accelerated by </w:t>
      </w:r>
      <w:r w:rsidR="00D720C0">
        <w:rPr>
          <w:rFonts w:cs="Arial"/>
          <w:szCs w:val="22"/>
        </w:rPr>
        <w:t xml:space="preserve">utilizing </w:t>
      </w:r>
      <w:r w:rsidR="00DD6814">
        <w:rPr>
          <w:rFonts w:cs="Arial"/>
          <w:szCs w:val="22"/>
        </w:rPr>
        <w:t xml:space="preserve">GPUs in both </w:t>
      </w:r>
      <w:r w:rsidR="00BB782C">
        <w:rPr>
          <w:rFonts w:cs="Arial"/>
          <w:szCs w:val="22"/>
        </w:rPr>
        <w:t>MD</w:t>
      </w:r>
      <w:r w:rsidR="00DD6814">
        <w:rPr>
          <w:rFonts w:cs="Arial"/>
          <w:szCs w:val="22"/>
        </w:rPr>
        <w:t xml:space="preserve"> simulations and alchemical free energy calculations.</w:t>
      </w:r>
      <w:bookmarkStart w:id="2" w:name="B"/>
      <w:bookmarkStart w:id="3" w:name="_Toc679728"/>
      <w:bookmarkEnd w:id="0"/>
      <w:bookmarkEnd w:id="1"/>
      <w:r w:rsidR="00DD6814">
        <w:rPr>
          <w:rFonts w:cs="Arial"/>
          <w:szCs w:val="22"/>
        </w:rPr>
        <w:t xml:space="preserve"> </w:t>
      </w:r>
    </w:p>
    <w:bookmarkEnd w:id="2"/>
    <w:bookmarkEnd w:id="3"/>
    <w:p w14:paraId="3690820D" w14:textId="6BC0FD17" w:rsidR="00E12CD9" w:rsidRDefault="00C93846" w:rsidP="004B1497">
      <w:pPr>
        <w:pStyle w:val="PlainText"/>
        <w:tabs>
          <w:tab w:val="left" w:pos="360"/>
        </w:tabs>
        <w:spacing w:before="120" w:after="0" w:line="240" w:lineRule="auto"/>
        <w:ind w:firstLine="0"/>
        <w:rPr>
          <w:rFonts w:cs="Arial"/>
          <w:szCs w:val="22"/>
        </w:rPr>
      </w:pPr>
      <w:r>
        <w:rPr>
          <w:rFonts w:cs="Arial"/>
          <w:b/>
          <w:szCs w:val="22"/>
        </w:rPr>
        <w:t xml:space="preserve">Aim 1: </w:t>
      </w:r>
      <w:r w:rsidR="00D720C0" w:rsidRPr="00D720C0">
        <w:rPr>
          <w:rFonts w:cs="Arial"/>
          <w:b/>
          <w:szCs w:val="22"/>
          <w:lang w:eastAsia="zh-CN"/>
        </w:rPr>
        <w:t xml:space="preserve"> </w:t>
      </w:r>
      <w:r w:rsidR="00D720C0">
        <w:rPr>
          <w:rFonts w:cs="Arial"/>
          <w:b/>
          <w:szCs w:val="22"/>
          <w:lang w:eastAsia="zh-CN"/>
        </w:rPr>
        <w:t>Expand the chemical space and improve the quality</w:t>
      </w:r>
      <w:r w:rsidR="00E12CD9" w:rsidRPr="00DD4AF2">
        <w:rPr>
          <w:rFonts w:cs="Arial"/>
          <w:b/>
          <w:szCs w:val="22"/>
        </w:rPr>
        <w:t xml:space="preserve"> of the Second Generation of GAFF Force Field (</w:t>
      </w:r>
      <w:r w:rsidR="00E12CD9" w:rsidRPr="00922827">
        <w:rPr>
          <w:rFonts w:cs="Arial"/>
          <w:b/>
          <w:color w:val="002060"/>
          <w:szCs w:val="22"/>
        </w:rPr>
        <w:t>GAFF2</w:t>
      </w:r>
      <w:r w:rsidR="00E12CD9" w:rsidRPr="00DD4AF2">
        <w:rPr>
          <w:rFonts w:cs="Arial"/>
          <w:b/>
          <w:szCs w:val="22"/>
        </w:rPr>
        <w:t>)</w:t>
      </w:r>
      <w:r w:rsidR="00E12CD9">
        <w:rPr>
          <w:rFonts w:cs="Arial"/>
          <w:b/>
          <w:szCs w:val="22"/>
        </w:rPr>
        <w:t xml:space="preserve">. </w:t>
      </w:r>
      <w:ins w:id="4" w:author="Tai-sung Lee" w:date="2019-02-03T23:01:00Z">
        <w:r w:rsidR="00CA04BA" w:rsidRPr="00CA04BA">
          <w:rPr>
            <w:rFonts w:cs="Arial"/>
            <w:szCs w:val="22"/>
            <w:rPrChange w:id="5" w:author="Tai-sung Lee" w:date="2019-02-03T23:02:00Z">
              <w:rPr>
                <w:rFonts w:cs="Arial"/>
                <w:color w:val="FF0000"/>
                <w:szCs w:val="22"/>
              </w:rPr>
            </w:rPrChange>
          </w:rPr>
          <w:t>To respond to the vast request from the AMBER community</w:t>
        </w:r>
        <w:r w:rsidR="00CA04BA">
          <w:rPr>
            <w:rFonts w:cs="Arial"/>
            <w:b/>
            <w:szCs w:val="22"/>
          </w:rPr>
          <w:t xml:space="preserve">, </w:t>
        </w:r>
        <w:r w:rsidR="00CA04BA" w:rsidRPr="00CA04BA">
          <w:rPr>
            <w:rFonts w:cs="Arial"/>
            <w:szCs w:val="22"/>
            <w:rPrChange w:id="6" w:author="Tai-sung Lee" w:date="2019-02-03T23:01:00Z">
              <w:rPr>
                <w:rFonts w:cs="Arial"/>
                <w:b/>
                <w:szCs w:val="22"/>
              </w:rPr>
            </w:rPrChange>
          </w:rPr>
          <w:t>w</w:t>
        </w:r>
      </w:ins>
      <w:del w:id="7" w:author="Tai-sung Lee" w:date="2019-02-03T23:01:00Z">
        <w:r w:rsidR="003A76B3" w:rsidRPr="00DD4AF2" w:rsidDel="00CA04BA">
          <w:rPr>
            <w:rFonts w:cs="Arial"/>
            <w:szCs w:val="22"/>
          </w:rPr>
          <w:delText>W</w:delText>
        </w:r>
      </w:del>
      <w:r w:rsidR="003A76B3" w:rsidRPr="00DD4AF2">
        <w:rPr>
          <w:rFonts w:cs="Arial"/>
          <w:szCs w:val="22"/>
        </w:rPr>
        <w:t>e propose to develop force field parameters for broader coverage of the chemical space of small molecules, going beyond the ten basic elements covered by GAFF2.0</w:t>
      </w:r>
      <w:r w:rsidR="003A76B3">
        <w:rPr>
          <w:rFonts w:cs="Arial"/>
          <w:szCs w:val="22"/>
        </w:rPr>
        <w:t xml:space="preserve">, which </w:t>
      </w:r>
      <w:r w:rsidR="00005DCD">
        <w:rPr>
          <w:rFonts w:cs="Arial"/>
          <w:szCs w:val="22"/>
        </w:rPr>
        <w:t xml:space="preserve">has been </w:t>
      </w:r>
      <w:r w:rsidR="003A76B3">
        <w:rPr>
          <w:rFonts w:cs="Arial"/>
          <w:szCs w:val="22"/>
        </w:rPr>
        <w:t xml:space="preserve">released with AMBER software package. The ultimate goal is to make GAFF2 </w:t>
      </w:r>
      <w:r w:rsidR="003A76B3" w:rsidRPr="00DD4AF2">
        <w:rPr>
          <w:rFonts w:cs="Arial"/>
          <w:szCs w:val="22"/>
        </w:rPr>
        <w:t>a universal force field covering most elements in the periodic table except lanthanoids and actinoids.</w:t>
      </w:r>
      <w:r w:rsidR="003A76B3">
        <w:rPr>
          <w:rFonts w:cs="Arial"/>
          <w:szCs w:val="22"/>
        </w:rPr>
        <w:t xml:space="preserve"> We also plan to significantly improve the quality of GAFF2 by re</w:t>
      </w:r>
      <w:r w:rsidR="005F2C48">
        <w:rPr>
          <w:rFonts w:cs="Arial"/>
          <w:szCs w:val="22"/>
        </w:rPr>
        <w:t>-</w:t>
      </w:r>
      <w:r w:rsidR="003A76B3">
        <w:rPr>
          <w:rFonts w:cs="Arial"/>
          <w:szCs w:val="22"/>
        </w:rPr>
        <w:t>parameter</w:t>
      </w:r>
      <w:r w:rsidR="005F2C48">
        <w:rPr>
          <w:rFonts w:cs="Arial"/>
          <w:szCs w:val="22"/>
        </w:rPr>
        <w:t>iz</w:t>
      </w:r>
      <w:r w:rsidR="003A76B3">
        <w:rPr>
          <w:rFonts w:cs="Arial"/>
          <w:szCs w:val="22"/>
        </w:rPr>
        <w:t xml:space="preserve">ing the existing and introducing new parameters. </w:t>
      </w:r>
      <w:r w:rsidR="00FE65A3">
        <w:rPr>
          <w:rFonts w:cs="Arial"/>
          <w:szCs w:val="22"/>
        </w:rPr>
        <w:t>For torsional angle parameters, w</w:t>
      </w:r>
      <w:r w:rsidR="003A76B3">
        <w:rPr>
          <w:rFonts w:cs="Arial"/>
          <w:szCs w:val="22"/>
        </w:rPr>
        <w:t>e</w:t>
      </w:r>
      <w:r w:rsidR="00005DCD">
        <w:rPr>
          <w:rFonts w:cs="Arial"/>
          <w:szCs w:val="22"/>
        </w:rPr>
        <w:t>’ll</w:t>
      </w:r>
      <w:r w:rsidR="003A76B3">
        <w:rPr>
          <w:rFonts w:cs="Arial"/>
          <w:szCs w:val="22"/>
        </w:rPr>
        <w:t xml:space="preserve"> </w:t>
      </w:r>
      <w:r w:rsidR="00A367F6">
        <w:rPr>
          <w:rFonts w:cs="Arial"/>
          <w:szCs w:val="22"/>
        </w:rPr>
        <w:t xml:space="preserve">apply a </w:t>
      </w:r>
      <w:r w:rsidR="003A76B3" w:rsidRPr="0018128B">
        <w:rPr>
          <w:rFonts w:cs="Arial"/>
          <w:szCs w:val="22"/>
        </w:rPr>
        <w:t xml:space="preserve">brutal force </w:t>
      </w:r>
      <w:r w:rsidR="003A76B3">
        <w:rPr>
          <w:rFonts w:cs="Arial"/>
          <w:szCs w:val="22"/>
        </w:rPr>
        <w:t>algorithm to iteratively dissect drug molecules into fragments</w:t>
      </w:r>
      <w:r w:rsidR="00A367F6">
        <w:rPr>
          <w:rFonts w:cs="Arial"/>
          <w:szCs w:val="22"/>
        </w:rPr>
        <w:t xml:space="preserve">, </w:t>
      </w:r>
      <w:r w:rsidR="00005DCD">
        <w:rPr>
          <w:rFonts w:cs="Arial"/>
          <w:szCs w:val="22"/>
        </w:rPr>
        <w:t xml:space="preserve">and </w:t>
      </w:r>
      <w:r w:rsidR="00A367F6">
        <w:rPr>
          <w:rFonts w:cs="Arial"/>
          <w:szCs w:val="22"/>
        </w:rPr>
        <w:t xml:space="preserve">then </w:t>
      </w:r>
      <w:r w:rsidR="0027733D">
        <w:rPr>
          <w:rFonts w:cs="Arial"/>
          <w:szCs w:val="22"/>
        </w:rPr>
        <w:t xml:space="preserve">generate model compounds for all </w:t>
      </w:r>
      <w:r w:rsidR="003A76B3">
        <w:rPr>
          <w:rFonts w:cs="Arial"/>
          <w:szCs w:val="22"/>
        </w:rPr>
        <w:t>fragments that have one rotatable bond</w:t>
      </w:r>
      <w:r w:rsidR="00FE65A3">
        <w:rPr>
          <w:rFonts w:cs="Arial"/>
          <w:szCs w:val="22"/>
        </w:rPr>
        <w:t>.</w:t>
      </w:r>
      <w:r w:rsidR="0027733D">
        <w:rPr>
          <w:rFonts w:cs="Arial"/>
          <w:szCs w:val="22"/>
        </w:rPr>
        <w:t xml:space="preserve"> </w:t>
      </w:r>
      <w:r w:rsidR="00FE65A3">
        <w:rPr>
          <w:rFonts w:cs="Arial"/>
          <w:szCs w:val="22"/>
        </w:rPr>
        <w:t>Next, we</w:t>
      </w:r>
      <w:r w:rsidR="00005DCD">
        <w:rPr>
          <w:rFonts w:cs="Arial"/>
          <w:szCs w:val="22"/>
        </w:rPr>
        <w:t xml:space="preserve">’ll </w:t>
      </w:r>
      <w:ins w:id="8" w:author="Tai-sung Lee" w:date="2019-02-03T23:12:00Z">
        <w:r w:rsidR="004B1497">
          <w:rPr>
            <w:rFonts w:cs="Arial"/>
            <w:szCs w:val="22"/>
          </w:rPr>
          <w:t xml:space="preserve">compare </w:t>
        </w:r>
      </w:ins>
      <w:del w:id="9" w:author="Tai-sung Lee" w:date="2019-02-03T23:12:00Z">
        <w:r w:rsidR="0027733D" w:rsidDel="004B1497">
          <w:rPr>
            <w:rFonts w:cs="Arial"/>
            <w:szCs w:val="22"/>
          </w:rPr>
          <w:delText xml:space="preserve">examine how well </w:delText>
        </w:r>
      </w:del>
      <w:r w:rsidR="0027733D">
        <w:rPr>
          <w:rFonts w:cs="Arial"/>
          <w:szCs w:val="22"/>
        </w:rPr>
        <w:t xml:space="preserve">rotational profiles </w:t>
      </w:r>
      <w:r w:rsidR="00005DCD">
        <w:rPr>
          <w:rFonts w:cs="Arial"/>
          <w:szCs w:val="22"/>
        </w:rPr>
        <w:t xml:space="preserve">generated </w:t>
      </w:r>
      <w:r w:rsidR="0027733D">
        <w:rPr>
          <w:rFonts w:cs="Arial"/>
          <w:szCs w:val="22"/>
        </w:rPr>
        <w:t xml:space="preserve">by GAFF2 </w:t>
      </w:r>
      <w:r w:rsidR="00005DCD">
        <w:rPr>
          <w:rFonts w:cs="Arial"/>
          <w:szCs w:val="22"/>
        </w:rPr>
        <w:t>compare to those generat</w:t>
      </w:r>
      <w:r w:rsidR="00A14898">
        <w:rPr>
          <w:rFonts w:cs="Arial"/>
          <w:szCs w:val="22"/>
        </w:rPr>
        <w:t>ed by</w:t>
      </w:r>
      <w:r w:rsidR="0027733D">
        <w:rPr>
          <w:rFonts w:cs="Arial"/>
          <w:szCs w:val="22"/>
        </w:rPr>
        <w:t xml:space="preserve"> </w:t>
      </w:r>
      <w:r w:rsidR="00FE65A3" w:rsidRPr="00FE65A3">
        <w:rPr>
          <w:rFonts w:cs="Arial"/>
          <w:i/>
          <w:szCs w:val="22"/>
        </w:rPr>
        <w:t>ab initio</w:t>
      </w:r>
      <w:r w:rsidR="00FE65A3">
        <w:rPr>
          <w:rFonts w:cs="Arial"/>
          <w:szCs w:val="22"/>
        </w:rPr>
        <w:t xml:space="preserve"> </w:t>
      </w:r>
      <w:r w:rsidR="0027733D">
        <w:rPr>
          <w:rFonts w:cs="Arial"/>
          <w:szCs w:val="22"/>
        </w:rPr>
        <w:t>calculat</w:t>
      </w:r>
      <w:r w:rsidR="00A14898">
        <w:rPr>
          <w:rFonts w:cs="Arial"/>
          <w:szCs w:val="22"/>
        </w:rPr>
        <w:t>ions</w:t>
      </w:r>
      <w:r w:rsidR="003A76B3">
        <w:rPr>
          <w:rFonts w:cs="Arial"/>
          <w:szCs w:val="22"/>
        </w:rPr>
        <w:t xml:space="preserve"> at the MP2/</w:t>
      </w:r>
      <w:proofErr w:type="spellStart"/>
      <w:r w:rsidR="003A76B3">
        <w:rPr>
          <w:rFonts w:cs="Arial"/>
          <w:szCs w:val="22"/>
        </w:rPr>
        <w:t>aug</w:t>
      </w:r>
      <w:proofErr w:type="spellEnd"/>
      <w:r w:rsidR="003A76B3">
        <w:rPr>
          <w:rFonts w:cs="Arial"/>
          <w:szCs w:val="22"/>
        </w:rPr>
        <w:t>-cc-</w:t>
      </w:r>
      <w:proofErr w:type="spellStart"/>
      <w:r w:rsidR="003A76B3">
        <w:rPr>
          <w:rFonts w:cs="Arial"/>
          <w:szCs w:val="22"/>
        </w:rPr>
        <w:t>pVTZ</w:t>
      </w:r>
      <w:proofErr w:type="spellEnd"/>
      <w:r w:rsidR="003A76B3">
        <w:rPr>
          <w:rFonts w:cs="Arial"/>
          <w:szCs w:val="22"/>
        </w:rPr>
        <w:t xml:space="preserve">//MP2/6-31G* level. New torsional angle parameters will be introduced if necessary.       </w:t>
      </w:r>
    </w:p>
    <w:p w14:paraId="618AB9FC" w14:textId="45D042C9" w:rsidR="008F5AA6" w:rsidRDefault="00C93846">
      <w:pPr>
        <w:pStyle w:val="PlainText"/>
        <w:tabs>
          <w:tab w:val="left" w:pos="360"/>
        </w:tabs>
        <w:spacing w:before="120" w:after="0" w:line="240" w:lineRule="auto"/>
        <w:ind w:firstLine="0"/>
        <w:rPr>
          <w:rFonts w:cs="Arial"/>
          <w:szCs w:val="22"/>
        </w:rPr>
      </w:pPr>
      <w:r>
        <w:rPr>
          <w:rFonts w:cs="Arial"/>
          <w:b/>
          <w:szCs w:val="22"/>
        </w:rPr>
        <w:t xml:space="preserve">Aim 2: </w:t>
      </w:r>
      <w:r w:rsidR="00E12CD9" w:rsidRPr="00DD4AF2">
        <w:rPr>
          <w:rFonts w:cs="Arial"/>
          <w:b/>
          <w:szCs w:val="22"/>
        </w:rPr>
        <w:t xml:space="preserve">Develop a </w:t>
      </w:r>
      <w:r w:rsidR="00D720C0">
        <w:rPr>
          <w:rFonts w:cs="Arial"/>
          <w:b/>
          <w:szCs w:val="22"/>
        </w:rPr>
        <w:t>n</w:t>
      </w:r>
      <w:r w:rsidR="00D720C0" w:rsidRPr="00DD4AF2">
        <w:rPr>
          <w:rFonts w:cs="Arial"/>
          <w:b/>
          <w:szCs w:val="22"/>
        </w:rPr>
        <w:t>ew</w:t>
      </w:r>
      <w:r w:rsidR="00D720C0">
        <w:rPr>
          <w:rFonts w:cs="Arial"/>
          <w:b/>
          <w:szCs w:val="22"/>
        </w:rPr>
        <w:t xml:space="preserve"> generation </w:t>
      </w:r>
      <w:r w:rsidR="00740B8A">
        <w:rPr>
          <w:rFonts w:cs="Arial"/>
          <w:b/>
          <w:szCs w:val="22"/>
        </w:rPr>
        <w:t xml:space="preserve">of GAFF </w:t>
      </w:r>
      <w:r w:rsidR="00D720C0">
        <w:rPr>
          <w:rFonts w:cs="Arial"/>
          <w:b/>
          <w:szCs w:val="22"/>
        </w:rPr>
        <w:t xml:space="preserve">force field </w:t>
      </w:r>
      <w:r w:rsidR="00740B8A">
        <w:rPr>
          <w:rFonts w:cs="Arial"/>
          <w:b/>
          <w:szCs w:val="22"/>
        </w:rPr>
        <w:t>(</w:t>
      </w:r>
      <w:r w:rsidR="00740B8A" w:rsidRPr="00922827">
        <w:rPr>
          <w:rFonts w:cs="Arial"/>
          <w:b/>
          <w:color w:val="002060"/>
          <w:szCs w:val="22"/>
        </w:rPr>
        <w:t>GAFF3</w:t>
      </w:r>
      <w:r w:rsidR="00740B8A">
        <w:rPr>
          <w:rFonts w:cs="Arial"/>
          <w:b/>
          <w:szCs w:val="22"/>
        </w:rPr>
        <w:t xml:space="preserve">) </w:t>
      </w:r>
      <w:r w:rsidR="00D720C0">
        <w:rPr>
          <w:rFonts w:cs="Arial"/>
          <w:b/>
          <w:szCs w:val="22"/>
        </w:rPr>
        <w:t>based on a new physical charge model</w:t>
      </w:r>
      <w:r w:rsidR="00FD3EF2">
        <w:rPr>
          <w:rFonts w:cs="Arial"/>
          <w:b/>
          <w:szCs w:val="22"/>
        </w:rPr>
        <w:t>,</w:t>
      </w:r>
      <w:r w:rsidR="00740B8A">
        <w:rPr>
          <w:rFonts w:cs="Arial"/>
          <w:b/>
          <w:szCs w:val="22"/>
        </w:rPr>
        <w:t xml:space="preserve"> </w:t>
      </w:r>
      <w:r w:rsidR="00740B8A" w:rsidRPr="00FD3EF2">
        <w:rPr>
          <w:rFonts w:cs="Arial"/>
          <w:szCs w:val="22"/>
        </w:rPr>
        <w:t>which</w:t>
      </w:r>
      <w:ins w:id="10" w:author="Tai-sung Lee" w:date="2019-02-03T23:02:00Z">
        <w:r w:rsidR="00CA04BA" w:rsidRPr="00CA04BA">
          <w:rPr>
            <w:rFonts w:cs="Arial"/>
            <w:szCs w:val="22"/>
          </w:rPr>
          <w:t xml:space="preserve">, demonstrated by </w:t>
        </w:r>
      </w:ins>
      <w:ins w:id="11" w:author="Tai-sung Lee" w:date="2019-02-03T23:15:00Z">
        <w:r w:rsidR="00C04737">
          <w:rPr>
            <w:rFonts w:cs="Arial"/>
            <w:szCs w:val="22"/>
          </w:rPr>
          <w:t xml:space="preserve">our </w:t>
        </w:r>
      </w:ins>
      <w:bookmarkStart w:id="12" w:name="_GoBack"/>
      <w:bookmarkEnd w:id="12"/>
      <w:ins w:id="13" w:author="Tai-sung Lee" w:date="2019-02-03T23:02:00Z">
        <w:r w:rsidR="00CA04BA" w:rsidRPr="00CA04BA">
          <w:rPr>
            <w:rFonts w:cs="Arial"/>
            <w:szCs w:val="22"/>
          </w:rPr>
          <w:t>preliminary benchmarks</w:t>
        </w:r>
        <w:r w:rsidR="00CA04BA">
          <w:rPr>
            <w:rFonts w:cs="Arial"/>
            <w:szCs w:val="22"/>
          </w:rPr>
          <w:t>,</w:t>
        </w:r>
      </w:ins>
      <w:r w:rsidR="00740B8A" w:rsidRPr="00FD3EF2">
        <w:rPr>
          <w:rFonts w:cs="Arial"/>
          <w:szCs w:val="22"/>
        </w:rPr>
        <w:t xml:space="preserve"> is efficient, largely conformation-independent and highly accurate in solvation free energy </w:t>
      </w:r>
      <w:r w:rsidR="005F2C48">
        <w:rPr>
          <w:rFonts w:cs="Arial"/>
          <w:szCs w:val="22"/>
        </w:rPr>
        <w:t>(</w:t>
      </w:r>
      <w:proofErr w:type="spellStart"/>
      <w:r w:rsidR="005F2C48" w:rsidRPr="00DD4AF2">
        <w:rPr>
          <w:rFonts w:cs="Arial"/>
          <w:szCs w:val="22"/>
        </w:rPr>
        <w:t>ΔG</w:t>
      </w:r>
      <w:r w:rsidR="005F2C48" w:rsidRPr="00DD4AF2">
        <w:rPr>
          <w:rFonts w:cs="Arial"/>
          <w:szCs w:val="22"/>
          <w:vertAlign w:val="subscript"/>
        </w:rPr>
        <w:t>solv</w:t>
      </w:r>
      <w:proofErr w:type="spellEnd"/>
      <w:r w:rsidR="005F2C48">
        <w:rPr>
          <w:rFonts w:cs="Arial"/>
          <w:szCs w:val="22"/>
        </w:rPr>
        <w:t xml:space="preserve">) </w:t>
      </w:r>
      <w:r w:rsidR="00740B8A" w:rsidRPr="00FD3EF2">
        <w:rPr>
          <w:rFonts w:cs="Arial"/>
          <w:szCs w:val="22"/>
        </w:rPr>
        <w:t>calculations</w:t>
      </w:r>
      <w:r w:rsidR="00740B8A" w:rsidRPr="004A454E">
        <w:rPr>
          <w:rFonts w:cs="Arial"/>
          <w:szCs w:val="22"/>
        </w:rPr>
        <w:t xml:space="preserve">. </w:t>
      </w:r>
      <w:r w:rsidR="004A454E">
        <w:rPr>
          <w:rFonts w:cs="Arial"/>
          <w:szCs w:val="22"/>
        </w:rPr>
        <w:t xml:space="preserve">This new charge model is based on AM1-BCC, but </w:t>
      </w:r>
      <w:r w:rsidR="00FE65A3">
        <w:rPr>
          <w:rFonts w:cs="Arial"/>
          <w:szCs w:val="22"/>
        </w:rPr>
        <w:t>we</w:t>
      </w:r>
      <w:r w:rsidR="00A14898">
        <w:rPr>
          <w:rFonts w:cs="Arial"/>
          <w:szCs w:val="22"/>
        </w:rPr>
        <w:t xml:space="preserve"> plan to</w:t>
      </w:r>
      <w:r w:rsidR="00FE65A3">
        <w:rPr>
          <w:rFonts w:cs="Arial"/>
          <w:szCs w:val="22"/>
        </w:rPr>
        <w:t xml:space="preserve"> </w:t>
      </w:r>
      <w:r w:rsidR="004A454E">
        <w:rPr>
          <w:rFonts w:cs="Arial"/>
          <w:szCs w:val="22"/>
        </w:rPr>
        <w:t xml:space="preserve">systemically </w:t>
      </w:r>
      <w:r w:rsidR="00FE65A3" w:rsidRPr="00DD4AF2">
        <w:rPr>
          <w:rFonts w:cs="Arial"/>
          <w:szCs w:val="22"/>
        </w:rPr>
        <w:t xml:space="preserve">re-adjust the </w:t>
      </w:r>
      <w:r w:rsidR="004A454E">
        <w:rPr>
          <w:rFonts w:cs="Arial"/>
          <w:szCs w:val="22"/>
        </w:rPr>
        <w:t>bond-charge-correction (</w:t>
      </w:r>
      <w:r w:rsidR="00FE65A3" w:rsidRPr="00DD4AF2">
        <w:rPr>
          <w:rFonts w:cs="Arial"/>
          <w:szCs w:val="22"/>
        </w:rPr>
        <w:t>BCC</w:t>
      </w:r>
      <w:r w:rsidR="004A454E">
        <w:rPr>
          <w:rFonts w:cs="Arial"/>
          <w:szCs w:val="22"/>
        </w:rPr>
        <w:t>)</w:t>
      </w:r>
      <w:r w:rsidR="00FE65A3" w:rsidRPr="00DD4AF2">
        <w:rPr>
          <w:rFonts w:cs="Arial"/>
          <w:szCs w:val="22"/>
        </w:rPr>
        <w:t xml:space="preserve"> </w:t>
      </w:r>
      <w:r w:rsidR="004A454E">
        <w:rPr>
          <w:rFonts w:cs="Arial"/>
          <w:szCs w:val="22"/>
        </w:rPr>
        <w:t>parameters</w:t>
      </w:r>
      <w:r w:rsidR="00FE65A3" w:rsidRPr="00DD4AF2">
        <w:rPr>
          <w:rFonts w:cs="Arial"/>
          <w:szCs w:val="22"/>
        </w:rPr>
        <w:t xml:space="preserve"> for various atom types and bond types of organic molecules to directly target accurate reproduction of experimental </w:t>
      </w:r>
      <w:proofErr w:type="spellStart"/>
      <w:r w:rsidR="00034A3C" w:rsidRPr="00DD4AF2">
        <w:rPr>
          <w:rFonts w:cs="Arial"/>
          <w:szCs w:val="22"/>
        </w:rPr>
        <w:t>ΔG</w:t>
      </w:r>
      <w:r w:rsidR="00034A3C" w:rsidRPr="00DD4AF2">
        <w:rPr>
          <w:rFonts w:cs="Arial"/>
          <w:szCs w:val="22"/>
          <w:vertAlign w:val="subscript"/>
        </w:rPr>
        <w:t>solv</w:t>
      </w:r>
      <w:proofErr w:type="spellEnd"/>
      <w:r w:rsidR="00A14898">
        <w:rPr>
          <w:rFonts w:cs="Arial"/>
          <w:szCs w:val="22"/>
          <w:vertAlign w:val="subscript"/>
        </w:rPr>
        <w:t xml:space="preserve"> </w:t>
      </w:r>
      <w:r w:rsidR="00A14898">
        <w:rPr>
          <w:rFonts w:cs="Arial"/>
          <w:szCs w:val="22"/>
        </w:rPr>
        <w:t>values</w:t>
      </w:r>
      <w:r w:rsidR="004A454E">
        <w:rPr>
          <w:rFonts w:cs="Arial"/>
          <w:szCs w:val="22"/>
        </w:rPr>
        <w:t xml:space="preserve">. </w:t>
      </w:r>
      <w:r w:rsidR="004A454E" w:rsidRPr="00DD4AF2">
        <w:rPr>
          <w:rFonts w:cs="Arial"/>
          <w:szCs w:val="22"/>
        </w:rPr>
        <w:t xml:space="preserve">Considering the essential relationship between </w:t>
      </w:r>
      <w:proofErr w:type="spellStart"/>
      <w:r w:rsidR="004A454E" w:rsidRPr="00DD4AF2">
        <w:rPr>
          <w:rFonts w:cs="Arial"/>
          <w:szCs w:val="22"/>
        </w:rPr>
        <w:t>ΔG</w:t>
      </w:r>
      <w:r w:rsidR="004A454E" w:rsidRPr="00DD4AF2">
        <w:rPr>
          <w:rFonts w:cs="Arial"/>
          <w:szCs w:val="22"/>
          <w:vertAlign w:val="subscript"/>
        </w:rPr>
        <w:t>solv</w:t>
      </w:r>
      <w:proofErr w:type="spellEnd"/>
      <w:r w:rsidR="004A454E" w:rsidRPr="00DD4AF2">
        <w:rPr>
          <w:rFonts w:cs="Arial"/>
          <w:szCs w:val="22"/>
        </w:rPr>
        <w:t xml:space="preserve"> and receptor-ligand binding free energy </w:t>
      </w:r>
      <w:proofErr w:type="spellStart"/>
      <w:r w:rsidR="004A454E" w:rsidRPr="00DD4AF2">
        <w:rPr>
          <w:rFonts w:cs="Arial"/>
          <w:szCs w:val="22"/>
        </w:rPr>
        <w:t>ΔG</w:t>
      </w:r>
      <w:r w:rsidR="004A454E" w:rsidRPr="00DD4AF2">
        <w:rPr>
          <w:rFonts w:cs="Arial"/>
          <w:szCs w:val="22"/>
          <w:vertAlign w:val="subscript"/>
        </w:rPr>
        <w:t>bind</w:t>
      </w:r>
      <w:proofErr w:type="spellEnd"/>
      <w:r w:rsidR="004A454E" w:rsidRPr="00FE65A3">
        <w:rPr>
          <w:rFonts w:cs="Arial"/>
          <w:szCs w:val="22"/>
        </w:rPr>
        <w:t>,</w:t>
      </w:r>
      <w:r w:rsidR="004A454E">
        <w:rPr>
          <w:rFonts w:cs="Arial"/>
          <w:szCs w:val="22"/>
        </w:rPr>
        <w:t xml:space="preserve"> the much</w:t>
      </w:r>
      <w:r w:rsidR="004A454E" w:rsidRPr="00DD4AF2">
        <w:rPr>
          <w:rFonts w:cs="Arial"/>
          <w:szCs w:val="22"/>
        </w:rPr>
        <w:t xml:space="preserve"> more accurate </w:t>
      </w:r>
      <w:proofErr w:type="spellStart"/>
      <w:r w:rsidR="004A454E" w:rsidRPr="00DD4AF2">
        <w:rPr>
          <w:rFonts w:cs="Arial"/>
          <w:szCs w:val="22"/>
        </w:rPr>
        <w:t>ΔG</w:t>
      </w:r>
      <w:r w:rsidR="004A454E" w:rsidRPr="00DD4AF2">
        <w:rPr>
          <w:rFonts w:cs="Arial"/>
          <w:szCs w:val="22"/>
          <w:vertAlign w:val="subscript"/>
        </w:rPr>
        <w:t>solv</w:t>
      </w:r>
      <w:proofErr w:type="spellEnd"/>
      <w:r w:rsidR="004A454E" w:rsidRPr="00DD4AF2">
        <w:rPr>
          <w:rFonts w:cs="Arial"/>
          <w:szCs w:val="22"/>
        </w:rPr>
        <w:t xml:space="preserve"> </w:t>
      </w:r>
      <w:r w:rsidR="004A454E">
        <w:rPr>
          <w:rFonts w:cs="Arial"/>
          <w:szCs w:val="22"/>
        </w:rPr>
        <w:t xml:space="preserve">will lead to more accurate prediction of </w:t>
      </w:r>
      <w:proofErr w:type="spellStart"/>
      <w:r w:rsidR="004A454E" w:rsidRPr="00DD4AF2">
        <w:rPr>
          <w:rFonts w:cs="Arial"/>
          <w:szCs w:val="22"/>
        </w:rPr>
        <w:t>ΔG</w:t>
      </w:r>
      <w:r w:rsidR="004A454E" w:rsidRPr="00DD4AF2">
        <w:rPr>
          <w:rFonts w:cs="Arial"/>
          <w:szCs w:val="22"/>
          <w:vertAlign w:val="subscript"/>
        </w:rPr>
        <w:t>bind</w:t>
      </w:r>
      <w:proofErr w:type="spellEnd"/>
      <w:r w:rsidR="004A454E">
        <w:rPr>
          <w:rFonts w:cs="Arial"/>
          <w:szCs w:val="22"/>
        </w:rPr>
        <w:t xml:space="preserve">. Next, van der Waals parameters will be adjusted to reproduce the experimental values of two pure liquid properties (density and heat of vaporization) and high-level </w:t>
      </w:r>
      <w:r w:rsidR="008F5AA6" w:rsidRPr="008F5AA6">
        <w:rPr>
          <w:rFonts w:cs="Arial"/>
          <w:i/>
          <w:szCs w:val="22"/>
        </w:rPr>
        <w:t>ab initio</w:t>
      </w:r>
      <w:r w:rsidR="008F5AA6">
        <w:rPr>
          <w:rFonts w:cs="Arial"/>
          <w:szCs w:val="22"/>
        </w:rPr>
        <w:t xml:space="preserve"> intermolecular energies. </w:t>
      </w:r>
      <w:r w:rsidR="00431B3A">
        <w:rPr>
          <w:rFonts w:cs="Arial"/>
          <w:szCs w:val="22"/>
        </w:rPr>
        <w:t>Last, t</w:t>
      </w:r>
      <w:r w:rsidR="008F5AA6">
        <w:rPr>
          <w:rFonts w:cs="Arial"/>
          <w:szCs w:val="22"/>
        </w:rPr>
        <w:t xml:space="preserve">he bonded force field parameters will then be derived following the same parameterization strategies in GAFF2 development. The successful development of GAFF3 </w:t>
      </w:r>
      <w:r w:rsidR="00A14898">
        <w:rPr>
          <w:rFonts w:cs="Arial"/>
          <w:szCs w:val="22"/>
        </w:rPr>
        <w:t xml:space="preserve">will </w:t>
      </w:r>
      <w:r w:rsidR="008F5AA6">
        <w:rPr>
          <w:rFonts w:cs="Arial"/>
          <w:szCs w:val="22"/>
        </w:rPr>
        <w:t xml:space="preserve">pave the road </w:t>
      </w:r>
      <w:r w:rsidR="00431B3A">
        <w:rPr>
          <w:rFonts w:cs="Arial"/>
          <w:szCs w:val="22"/>
        </w:rPr>
        <w:t>to develop</w:t>
      </w:r>
      <w:r w:rsidR="008F5AA6">
        <w:rPr>
          <w:rFonts w:cs="Arial"/>
          <w:szCs w:val="22"/>
        </w:rPr>
        <w:t xml:space="preserve"> a spectrum of biomolecular force fields </w:t>
      </w:r>
      <w:r w:rsidR="00431B3A">
        <w:rPr>
          <w:rFonts w:cs="Arial"/>
          <w:szCs w:val="22"/>
        </w:rPr>
        <w:t xml:space="preserve">which </w:t>
      </w:r>
      <w:r w:rsidR="008F5AA6">
        <w:rPr>
          <w:rFonts w:cs="Arial"/>
          <w:szCs w:val="22"/>
        </w:rPr>
        <w:t xml:space="preserve">apply the GAFF3 charge method.  </w:t>
      </w:r>
    </w:p>
    <w:p w14:paraId="477D7D5A" w14:textId="14C6DABD" w:rsidR="00E12CD9" w:rsidRDefault="00E12CD9">
      <w:pPr>
        <w:pStyle w:val="PlainText"/>
        <w:tabs>
          <w:tab w:val="left" w:pos="360"/>
        </w:tabs>
        <w:spacing w:before="120" w:after="0" w:line="240" w:lineRule="auto"/>
        <w:ind w:firstLine="0"/>
        <w:rPr>
          <w:rFonts w:cs="Arial"/>
          <w:b/>
          <w:szCs w:val="22"/>
        </w:rPr>
      </w:pPr>
      <w:r>
        <w:rPr>
          <w:rFonts w:cs="Arial"/>
          <w:b/>
          <w:szCs w:val="22"/>
        </w:rPr>
        <w:t xml:space="preserve">Aim 3: </w:t>
      </w:r>
      <w:r w:rsidR="00D720C0" w:rsidRPr="00DD4AF2">
        <w:rPr>
          <w:rFonts w:cs="Arial"/>
          <w:b/>
          <w:szCs w:val="22"/>
        </w:rPr>
        <w:t>Evaluat</w:t>
      </w:r>
      <w:r w:rsidR="00D720C0">
        <w:rPr>
          <w:rFonts w:cs="Arial"/>
          <w:b/>
          <w:szCs w:val="22"/>
        </w:rPr>
        <w:t>e</w:t>
      </w:r>
      <w:r w:rsidR="00D720C0" w:rsidRPr="00DD4AF2">
        <w:rPr>
          <w:rFonts w:cs="Arial"/>
          <w:b/>
          <w:szCs w:val="22"/>
        </w:rPr>
        <w:t xml:space="preserve"> </w:t>
      </w:r>
      <w:r w:rsidRPr="00DD4AF2">
        <w:rPr>
          <w:rFonts w:cs="Arial"/>
          <w:b/>
          <w:szCs w:val="22"/>
        </w:rPr>
        <w:t xml:space="preserve">GAFF2/GAFF3 </w:t>
      </w:r>
      <w:r w:rsidR="00D720C0">
        <w:rPr>
          <w:rFonts w:cs="Arial"/>
          <w:b/>
          <w:szCs w:val="22"/>
        </w:rPr>
        <w:t>by</w:t>
      </w:r>
      <w:r w:rsidR="00A14898" w:rsidRPr="00DD4AF2">
        <w:rPr>
          <w:rFonts w:cs="Arial"/>
          <w:b/>
          <w:szCs w:val="22"/>
        </w:rPr>
        <w:t xml:space="preserve"> </w:t>
      </w:r>
      <w:r w:rsidR="00D720C0" w:rsidRPr="00DD4AF2">
        <w:rPr>
          <w:rFonts w:cs="Arial"/>
          <w:b/>
          <w:szCs w:val="22"/>
        </w:rPr>
        <w:t>studying biomolecule-ligand interactions</w:t>
      </w:r>
      <w:r w:rsidRPr="00E55B53">
        <w:rPr>
          <w:rFonts w:cs="Arial"/>
          <w:szCs w:val="22"/>
        </w:rPr>
        <w:t>.</w:t>
      </w:r>
      <w:r w:rsidR="00DA175F">
        <w:rPr>
          <w:rFonts w:cs="Arial"/>
          <w:szCs w:val="22"/>
        </w:rPr>
        <w:t xml:space="preserve"> </w:t>
      </w:r>
      <w:r w:rsidR="00431B3A">
        <w:rPr>
          <w:rFonts w:cs="Arial"/>
          <w:szCs w:val="22"/>
        </w:rPr>
        <w:t xml:space="preserve">We propose to conduct large scale critical evaluation of GAFF2/GAFF3 in binding free energy calculations with both the pathway and endpoint methods. For the </w:t>
      </w:r>
      <w:r w:rsidR="00A14898">
        <w:rPr>
          <w:rFonts w:cs="Arial"/>
          <w:szCs w:val="22"/>
        </w:rPr>
        <w:t>former</w:t>
      </w:r>
      <w:r w:rsidR="00431B3A">
        <w:rPr>
          <w:rFonts w:cs="Arial"/>
          <w:szCs w:val="22"/>
        </w:rPr>
        <w:t xml:space="preserve">, we </w:t>
      </w:r>
      <w:r w:rsidR="00A14898">
        <w:rPr>
          <w:rFonts w:cs="Arial"/>
          <w:szCs w:val="22"/>
        </w:rPr>
        <w:t xml:space="preserve">plan </w:t>
      </w:r>
      <w:r w:rsidR="00431B3A">
        <w:rPr>
          <w:rFonts w:cs="Arial"/>
          <w:szCs w:val="22"/>
        </w:rPr>
        <w:t xml:space="preserve">to develop </w:t>
      </w:r>
      <w:r w:rsidR="00A14898">
        <w:rPr>
          <w:rFonts w:cs="Arial"/>
          <w:szCs w:val="22"/>
        </w:rPr>
        <w:t xml:space="preserve">a </w:t>
      </w:r>
      <w:r w:rsidR="00431B3A">
        <w:rPr>
          <w:rFonts w:cs="Arial"/>
          <w:szCs w:val="22"/>
        </w:rPr>
        <w:t>new sampling strategy</w:t>
      </w:r>
      <w:r w:rsidR="005D52F4">
        <w:rPr>
          <w:rFonts w:cs="Arial"/>
          <w:szCs w:val="22"/>
        </w:rPr>
        <w:t xml:space="preserve">, </w:t>
      </w:r>
      <w:r w:rsidR="005D52F4" w:rsidRPr="006B153F">
        <w:rPr>
          <w:rFonts w:ascii="Cambria Math" w:hAnsi="Cambria Math" w:cs="Cambria Math"/>
          <w:color w:val="000000" w:themeColor="text1"/>
          <w:szCs w:val="22"/>
        </w:rPr>
        <w:t>𝞴</w:t>
      </w:r>
      <w:r w:rsidR="005D52F4" w:rsidRPr="006B153F">
        <w:rPr>
          <w:rFonts w:cs="Arial"/>
          <w:color w:val="000000" w:themeColor="text1"/>
          <w:szCs w:val="22"/>
        </w:rPr>
        <w:t>-SAMS</w:t>
      </w:r>
      <w:r w:rsidR="005D52F4">
        <w:rPr>
          <w:rFonts w:cs="Arial"/>
          <w:color w:val="000000" w:themeColor="text1"/>
          <w:szCs w:val="22"/>
        </w:rPr>
        <w:t xml:space="preserve">, </w:t>
      </w:r>
      <w:r w:rsidR="00034A3C">
        <w:rPr>
          <w:rFonts w:cs="Arial"/>
          <w:color w:val="000000" w:themeColor="text1"/>
          <w:szCs w:val="22"/>
        </w:rPr>
        <w:t xml:space="preserve">with GPU acceleration </w:t>
      </w:r>
      <w:r w:rsidR="005D52F4">
        <w:rPr>
          <w:rFonts w:cs="Arial"/>
          <w:color w:val="000000" w:themeColor="text1"/>
          <w:szCs w:val="22"/>
        </w:rPr>
        <w:t xml:space="preserve">to enhance the sampling efficiency, as well as to develop a set of </w:t>
      </w:r>
      <w:r w:rsidR="00611775">
        <w:rPr>
          <w:rFonts w:cs="Arial"/>
          <w:color w:val="000000" w:themeColor="text1"/>
          <w:szCs w:val="22"/>
        </w:rPr>
        <w:t xml:space="preserve">online </w:t>
      </w:r>
      <w:r w:rsidR="005D52F4">
        <w:rPr>
          <w:rFonts w:cs="Arial"/>
          <w:color w:val="000000" w:themeColor="text1"/>
          <w:szCs w:val="22"/>
        </w:rPr>
        <w:t>GUI</w:t>
      </w:r>
      <w:r w:rsidR="00611775">
        <w:rPr>
          <w:rFonts w:cs="Arial"/>
          <w:color w:val="000000" w:themeColor="text1"/>
          <w:szCs w:val="22"/>
        </w:rPr>
        <w:t>-</w:t>
      </w:r>
      <w:r w:rsidR="005D52F4">
        <w:rPr>
          <w:rFonts w:cs="Arial"/>
          <w:color w:val="000000" w:themeColor="text1"/>
          <w:szCs w:val="22"/>
        </w:rPr>
        <w:t>toolkit to facilitate setup and analysis</w:t>
      </w:r>
      <w:r w:rsidR="00C400B2">
        <w:rPr>
          <w:rFonts w:cs="Arial"/>
          <w:color w:val="000000" w:themeColor="text1"/>
          <w:szCs w:val="22"/>
        </w:rPr>
        <w:t xml:space="preserve"> of alchemical free energy calculations</w:t>
      </w:r>
      <w:r w:rsidR="005D52F4">
        <w:rPr>
          <w:rFonts w:cs="Arial"/>
          <w:color w:val="000000" w:themeColor="text1"/>
          <w:szCs w:val="22"/>
        </w:rPr>
        <w:t xml:space="preserve">. The new force fields, sampling method, as well as toolkit will be assessed by both the benchmark and cherry-picked data sets (20-30 drug targets). For the latter, </w:t>
      </w:r>
      <w:r w:rsidR="00781EA0">
        <w:rPr>
          <w:rFonts w:cs="Arial"/>
          <w:color w:val="000000" w:themeColor="text1"/>
          <w:szCs w:val="22"/>
        </w:rPr>
        <w:t xml:space="preserve">we’ll develop </w:t>
      </w:r>
      <w:r w:rsidR="005D52F4">
        <w:rPr>
          <w:rFonts w:cs="Arial"/>
          <w:color w:val="000000" w:themeColor="text1"/>
          <w:szCs w:val="22"/>
        </w:rPr>
        <w:t xml:space="preserve">a set of PB/GBSA models </w:t>
      </w:r>
      <w:r w:rsidR="00781EA0">
        <w:rPr>
          <w:rFonts w:cs="Arial"/>
          <w:color w:val="000000" w:themeColor="text1"/>
          <w:szCs w:val="22"/>
        </w:rPr>
        <w:t>that are</w:t>
      </w:r>
      <w:r w:rsidR="005D52F4">
        <w:rPr>
          <w:rFonts w:cs="Arial"/>
          <w:color w:val="000000" w:themeColor="text1"/>
          <w:szCs w:val="22"/>
        </w:rPr>
        <w:t xml:space="preserve"> consistent to the GAFF3 charge model, </w:t>
      </w:r>
      <w:r w:rsidR="00781EA0">
        <w:rPr>
          <w:rFonts w:cs="Arial"/>
          <w:color w:val="000000" w:themeColor="text1"/>
          <w:szCs w:val="22"/>
        </w:rPr>
        <w:t xml:space="preserve">and </w:t>
      </w:r>
      <w:r w:rsidR="005D52F4">
        <w:rPr>
          <w:rFonts w:cs="Arial"/>
          <w:color w:val="000000" w:themeColor="text1"/>
          <w:szCs w:val="22"/>
        </w:rPr>
        <w:t xml:space="preserve">then </w:t>
      </w:r>
      <w:r w:rsidR="005D52F4">
        <w:rPr>
          <w:rStyle w:val="clsstaticdata"/>
          <w:rFonts w:cs="Arial"/>
          <w:szCs w:val="22"/>
        </w:rPr>
        <w:t xml:space="preserve">study a set of drug targets which have tens, hundreds, even thousands of actives and decoys to evaluate the “Screening Power” and the “Docking Power” of the </w:t>
      </w:r>
      <w:r w:rsidR="00FB4EA4">
        <w:rPr>
          <w:rStyle w:val="clsstaticdata"/>
          <w:rFonts w:cs="Arial"/>
          <w:szCs w:val="22"/>
        </w:rPr>
        <w:t xml:space="preserve">GAFF2/GAFF3 based </w:t>
      </w:r>
      <w:r w:rsidR="005D52F4">
        <w:rPr>
          <w:rStyle w:val="clsstaticdata"/>
          <w:rFonts w:cs="Arial"/>
          <w:szCs w:val="22"/>
        </w:rPr>
        <w:t xml:space="preserve">MM-PB/GBSA </w:t>
      </w:r>
      <w:r w:rsidR="00611775">
        <w:rPr>
          <w:rStyle w:val="clsstaticdata"/>
          <w:rFonts w:cs="Arial"/>
          <w:szCs w:val="22"/>
        </w:rPr>
        <w:t>models</w:t>
      </w:r>
      <w:r w:rsidR="005D52F4">
        <w:rPr>
          <w:rStyle w:val="clsstaticdata"/>
          <w:rFonts w:cs="Arial"/>
          <w:szCs w:val="22"/>
        </w:rPr>
        <w:t xml:space="preserve">. </w:t>
      </w:r>
      <w:r w:rsidR="00FB4EA4">
        <w:rPr>
          <w:rStyle w:val="clsstaticdata"/>
          <w:rFonts w:cs="Arial"/>
          <w:szCs w:val="22"/>
        </w:rPr>
        <w:t xml:space="preserve"> </w:t>
      </w:r>
    </w:p>
    <w:p w14:paraId="6DA217EF" w14:textId="49A72C20" w:rsidR="00922827" w:rsidRPr="00302E83" w:rsidRDefault="001D2E3E">
      <w:pPr>
        <w:pStyle w:val="PlainText"/>
        <w:tabs>
          <w:tab w:val="left" w:pos="360"/>
        </w:tabs>
        <w:spacing w:before="120" w:after="0" w:line="240" w:lineRule="auto"/>
        <w:ind w:firstLine="0"/>
        <w:rPr>
          <w:rFonts w:cs="Arial"/>
          <w:szCs w:val="22"/>
        </w:rPr>
      </w:pPr>
      <w:r w:rsidRPr="001D2E3E">
        <w:rPr>
          <w:rFonts w:cs="Arial"/>
          <w:b/>
          <w:szCs w:val="22"/>
        </w:rPr>
        <w:t>Expected Outcome.</w:t>
      </w:r>
      <w:r>
        <w:rPr>
          <w:rFonts w:cs="Arial"/>
          <w:szCs w:val="22"/>
        </w:rPr>
        <w:t xml:space="preserve"> We expect </w:t>
      </w:r>
      <w:r w:rsidR="00F31FE8">
        <w:rPr>
          <w:rFonts w:cs="Arial"/>
          <w:szCs w:val="22"/>
        </w:rPr>
        <w:t xml:space="preserve">to release a set of GAFF2 force fields according to the roadmap; </w:t>
      </w:r>
      <w:r w:rsidR="00532D1A">
        <w:rPr>
          <w:rFonts w:cs="Arial"/>
          <w:szCs w:val="22"/>
        </w:rPr>
        <w:t>to accomplish the d</w:t>
      </w:r>
      <w:r w:rsidR="00F3290D">
        <w:rPr>
          <w:rFonts w:cs="Arial"/>
          <w:szCs w:val="22"/>
        </w:rPr>
        <w:t xml:space="preserve">evelopment of </w:t>
      </w:r>
      <w:r w:rsidR="000B5798">
        <w:rPr>
          <w:rFonts w:cs="Arial"/>
          <w:szCs w:val="22"/>
        </w:rPr>
        <w:t xml:space="preserve">GAFF3, </w:t>
      </w:r>
      <w:r w:rsidR="00F31FE8">
        <w:rPr>
          <w:rFonts w:cs="Arial"/>
          <w:szCs w:val="22"/>
        </w:rPr>
        <w:t>a new generation of general-purpose force field</w:t>
      </w:r>
      <w:r w:rsidR="00C400B2">
        <w:rPr>
          <w:rFonts w:cs="Arial"/>
          <w:szCs w:val="22"/>
        </w:rPr>
        <w:t xml:space="preserve"> </w:t>
      </w:r>
      <w:r w:rsidR="00F31FE8">
        <w:rPr>
          <w:rFonts w:cs="Arial"/>
          <w:szCs w:val="22"/>
        </w:rPr>
        <w:t xml:space="preserve">based on a high-quality charge model. GAFF3 in combination with </w:t>
      </w:r>
      <w:r w:rsidR="000B5798">
        <w:rPr>
          <w:rFonts w:cs="Arial"/>
          <w:szCs w:val="22"/>
        </w:rPr>
        <w:t xml:space="preserve">the </w:t>
      </w:r>
      <w:r w:rsidR="00F31FE8">
        <w:rPr>
          <w:rFonts w:cs="Arial"/>
          <w:szCs w:val="22"/>
        </w:rPr>
        <w:t xml:space="preserve">GAFF3-compatiable biomolecular force fields </w:t>
      </w:r>
      <w:r w:rsidR="00781EA0">
        <w:rPr>
          <w:rFonts w:cs="Arial"/>
          <w:szCs w:val="22"/>
        </w:rPr>
        <w:t xml:space="preserve">will </w:t>
      </w:r>
      <w:r w:rsidR="00244E83">
        <w:rPr>
          <w:rFonts w:cs="Arial"/>
          <w:szCs w:val="22"/>
        </w:rPr>
        <w:t xml:space="preserve">enable </w:t>
      </w:r>
      <w:r w:rsidR="00F31FE8">
        <w:rPr>
          <w:rFonts w:cs="Arial"/>
          <w:szCs w:val="22"/>
        </w:rPr>
        <w:t xml:space="preserve">us to </w:t>
      </w:r>
      <w:r w:rsidR="000B5798">
        <w:rPr>
          <w:rFonts w:cs="Arial"/>
          <w:szCs w:val="22"/>
        </w:rPr>
        <w:t xml:space="preserve">accurately </w:t>
      </w:r>
      <w:r w:rsidR="00F31FE8">
        <w:rPr>
          <w:rFonts w:cs="Arial"/>
          <w:szCs w:val="22"/>
        </w:rPr>
        <w:lastRenderedPageBreak/>
        <w:t xml:space="preserve">model biosystems and calculate binding free energies of protein-ligand and nucleic acid-ligand binding, </w:t>
      </w:r>
      <w:r w:rsidR="00781EA0">
        <w:rPr>
          <w:rFonts w:cs="Arial"/>
          <w:szCs w:val="22"/>
        </w:rPr>
        <w:t xml:space="preserve">which will in turn greatly improve </w:t>
      </w:r>
      <w:r w:rsidR="00F31FE8">
        <w:rPr>
          <w:rFonts w:cs="Arial"/>
          <w:szCs w:val="22"/>
        </w:rPr>
        <w:t xml:space="preserve">the </w:t>
      </w:r>
      <w:r w:rsidR="00F3290D">
        <w:rPr>
          <w:rFonts w:cs="Arial"/>
          <w:szCs w:val="22"/>
        </w:rPr>
        <w:t xml:space="preserve">successful rate of </w:t>
      </w:r>
      <w:r w:rsidR="00F31FE8">
        <w:rPr>
          <w:rFonts w:cs="Arial"/>
          <w:szCs w:val="22"/>
        </w:rPr>
        <w:t xml:space="preserve">computer-aided drug design. </w:t>
      </w:r>
    </w:p>
    <w:sectPr w:rsidR="00922827" w:rsidRPr="00302E83" w:rsidSect="002E45F5">
      <w:footerReference w:type="default" r:id="rId9"/>
      <w:type w:val="continuous"/>
      <w:pgSz w:w="12240" w:h="15840" w:code="1"/>
      <w:pgMar w:top="1152" w:right="720" w:bottom="720" w:left="720" w:header="720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B7EF3F" w14:textId="77777777" w:rsidR="001E0ABC" w:rsidRDefault="001E0ABC" w:rsidP="00C7117D">
      <w:r>
        <w:separator/>
      </w:r>
    </w:p>
  </w:endnote>
  <w:endnote w:type="continuationSeparator" w:id="0">
    <w:p w14:paraId="3FB0057A" w14:textId="77777777" w:rsidR="001E0ABC" w:rsidRDefault="001E0ABC" w:rsidP="00C7117D">
      <w:r>
        <w:continuationSeparator/>
      </w:r>
    </w:p>
  </w:endnote>
  <w:endnote w:type="continuationNotice" w:id="1">
    <w:p w14:paraId="453EF2F6" w14:textId="77777777" w:rsidR="001E0ABC" w:rsidRDefault="001E0ABC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Sorts">
    <w:charset w:val="02"/>
    <w:family w:val="auto"/>
    <w:pitch w:val="variable"/>
    <w:sig w:usb0="00000000" w:usb1="00000000" w:usb2="0001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ngs">
    <w:altName w:val="Yu Gothic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E7560A" w14:textId="77777777" w:rsidR="009F3E0F" w:rsidRDefault="009F3E0F" w:rsidP="00CB4D7E">
    <w:pPr>
      <w:pStyle w:val="FormFooterBorder"/>
      <w:pBdr>
        <w:top w:val="none" w:sz="0" w:space="0" w:color="auto"/>
      </w:pBdr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388379" w14:textId="77777777" w:rsidR="001E0ABC" w:rsidRDefault="001E0ABC" w:rsidP="00C7117D">
      <w:r>
        <w:separator/>
      </w:r>
    </w:p>
  </w:footnote>
  <w:footnote w:type="continuationSeparator" w:id="0">
    <w:p w14:paraId="07664018" w14:textId="77777777" w:rsidR="001E0ABC" w:rsidRDefault="001E0ABC" w:rsidP="00C7117D">
      <w:r>
        <w:continuationSeparator/>
      </w:r>
    </w:p>
  </w:footnote>
  <w:footnote w:type="continuationNotice" w:id="1">
    <w:p w14:paraId="69F81301" w14:textId="77777777" w:rsidR="001E0ABC" w:rsidRDefault="001E0ABC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2EF8B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0554DFE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9A6219B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13AE7C9C"/>
    <w:lvl w:ilvl="0">
      <w:start w:val="1"/>
      <w:numFmt w:val="decimal"/>
      <w:pStyle w:val="HH2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23C487B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F80D2F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012708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6A71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21A67F4"/>
    <w:lvl w:ilvl="0">
      <w:start w:val="1"/>
      <w:numFmt w:val="decimal"/>
      <w:pStyle w:val="StyleHeading2Symbolsymbo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AC34E4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C10079"/>
    <w:multiLevelType w:val="singleLevel"/>
    <w:tmpl w:val="60E0C97C"/>
    <w:lvl w:ilvl="0">
      <w:start w:val="1"/>
      <w:numFmt w:val="bullet"/>
      <w:pStyle w:val="ReminderList2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EA5B5D"/>
    <w:multiLevelType w:val="multilevel"/>
    <w:tmpl w:val="44BC36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2" w15:restartNumberingAfterBreak="0">
    <w:nsid w:val="08C35015"/>
    <w:multiLevelType w:val="hybridMultilevel"/>
    <w:tmpl w:val="DC94B8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557659C"/>
    <w:multiLevelType w:val="multilevel"/>
    <w:tmpl w:val="3DDA58B4"/>
    <w:lvl w:ilvl="0">
      <w:start w:val="3"/>
      <w:numFmt w:val="upperLetter"/>
      <w:lvlText w:val="%1"/>
      <w:lvlJc w:val="left"/>
      <w:pPr>
        <w:tabs>
          <w:tab w:val="num" w:pos="1152"/>
        </w:tabs>
        <w:ind w:left="1152" w:hanging="432"/>
      </w:pPr>
      <w:rPr>
        <w:rFonts w:cs="Times New Roman" w:hint="default"/>
        <w:b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  <w:strike w:val="0"/>
      </w:rPr>
    </w:lvl>
    <w:lvl w:ilvl="2">
      <w:start w:val="1"/>
      <w:numFmt w:val="lowerLetter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cs="Times New Roman" w:hint="default"/>
      </w:rPr>
    </w:lvl>
  </w:abstractNum>
  <w:abstractNum w:abstractNumId="14" w15:restartNumberingAfterBreak="0">
    <w:nsid w:val="25637BAD"/>
    <w:multiLevelType w:val="multilevel"/>
    <w:tmpl w:val="44BC36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5" w15:restartNumberingAfterBreak="0">
    <w:nsid w:val="28B43361"/>
    <w:multiLevelType w:val="singleLevel"/>
    <w:tmpl w:val="CBC4AECA"/>
    <w:lvl w:ilvl="0">
      <w:start w:val="1"/>
      <w:numFmt w:val="bullet"/>
      <w:pStyle w:val="ReminderList1"/>
      <w:lvlText w:val="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 w15:restartNumberingAfterBreak="0">
    <w:nsid w:val="28FF7222"/>
    <w:multiLevelType w:val="multilevel"/>
    <w:tmpl w:val="3DDA58B4"/>
    <w:lvl w:ilvl="0">
      <w:start w:val="3"/>
      <w:numFmt w:val="upperLetter"/>
      <w:lvlText w:val="%1"/>
      <w:lvlJc w:val="left"/>
      <w:pPr>
        <w:tabs>
          <w:tab w:val="num" w:pos="1152"/>
        </w:tabs>
        <w:ind w:left="1152" w:hanging="432"/>
      </w:pPr>
      <w:rPr>
        <w:rFonts w:cs="Times New Roman" w:hint="default"/>
        <w:b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  <w:strike w:val="0"/>
      </w:rPr>
    </w:lvl>
    <w:lvl w:ilvl="2">
      <w:start w:val="1"/>
      <w:numFmt w:val="lowerLetter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cs="Times New Roman" w:hint="default"/>
      </w:rPr>
    </w:lvl>
  </w:abstractNum>
  <w:abstractNum w:abstractNumId="17" w15:restartNumberingAfterBreak="0">
    <w:nsid w:val="340F64EB"/>
    <w:multiLevelType w:val="hybridMultilevel"/>
    <w:tmpl w:val="307C87A2"/>
    <w:lvl w:ilvl="0" w:tplc="B31CE41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5E133A7"/>
    <w:multiLevelType w:val="hybridMultilevel"/>
    <w:tmpl w:val="AC5A68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0542A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B2B0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B0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C30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487B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029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4E6E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922A1E"/>
    <w:multiLevelType w:val="multilevel"/>
    <w:tmpl w:val="3DDA58B4"/>
    <w:lvl w:ilvl="0">
      <w:start w:val="3"/>
      <w:numFmt w:val="upperLetter"/>
      <w:lvlText w:val="%1"/>
      <w:lvlJc w:val="left"/>
      <w:pPr>
        <w:tabs>
          <w:tab w:val="num" w:pos="1152"/>
        </w:tabs>
        <w:ind w:left="1152" w:hanging="432"/>
      </w:pPr>
      <w:rPr>
        <w:rFonts w:cs="Times New Roman" w:hint="default"/>
        <w:b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  <w:strike w:val="0"/>
      </w:rPr>
    </w:lvl>
    <w:lvl w:ilvl="2">
      <w:start w:val="1"/>
      <w:numFmt w:val="lowerLetter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cs="Times New Roman" w:hint="default"/>
      </w:rPr>
    </w:lvl>
  </w:abstractNum>
  <w:abstractNum w:abstractNumId="20" w15:restartNumberingAfterBreak="0">
    <w:nsid w:val="542B4B83"/>
    <w:multiLevelType w:val="multilevel"/>
    <w:tmpl w:val="44BC36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21" w15:restartNumberingAfterBreak="0">
    <w:nsid w:val="54B60A4B"/>
    <w:multiLevelType w:val="hybridMultilevel"/>
    <w:tmpl w:val="36BAF9F8"/>
    <w:lvl w:ilvl="0" w:tplc="3CF2723E">
      <w:start w:val="1"/>
      <w:numFmt w:val="upperLetter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0154A7"/>
    <w:multiLevelType w:val="singleLevel"/>
    <w:tmpl w:val="CA7233C6"/>
    <w:lvl w:ilvl="0">
      <w:start w:val="1"/>
      <w:numFmt w:val="bullet"/>
      <w:pStyle w:val="ReminderList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23" w15:restartNumberingAfterBreak="0">
    <w:nsid w:val="61624962"/>
    <w:multiLevelType w:val="multilevel"/>
    <w:tmpl w:val="2CAE5FE0"/>
    <w:lvl w:ilvl="0">
      <w:start w:val="1"/>
      <w:numFmt w:val="upperLetter"/>
      <w:lvlText w:val="%1"/>
      <w:lvlJc w:val="left"/>
      <w:pPr>
        <w:tabs>
          <w:tab w:val="num" w:pos="1152"/>
        </w:tabs>
        <w:ind w:left="1152" w:hanging="432"/>
      </w:pPr>
      <w:rPr>
        <w:rFonts w:cs="Times New Roman" w:hint="default"/>
        <w:b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  <w:strike w:val="0"/>
      </w:rPr>
    </w:lvl>
    <w:lvl w:ilvl="2">
      <w:start w:val="1"/>
      <w:numFmt w:val="lowerLetter"/>
      <w:pStyle w:val="Heading3"/>
      <w:lvlText w:val="%1.%2.%3"/>
      <w:lvlJc w:val="left"/>
      <w:pPr>
        <w:tabs>
          <w:tab w:val="num" w:pos="990"/>
        </w:tabs>
        <w:ind w:left="99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cs="Times New Roman" w:hint="default"/>
      </w:rPr>
    </w:lvl>
  </w:abstractNum>
  <w:abstractNum w:abstractNumId="24" w15:restartNumberingAfterBreak="0">
    <w:nsid w:val="6A9476A0"/>
    <w:multiLevelType w:val="hybridMultilevel"/>
    <w:tmpl w:val="3DC4F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E727C8"/>
    <w:multiLevelType w:val="multilevel"/>
    <w:tmpl w:val="EAAC784E"/>
    <w:lvl w:ilvl="0">
      <w:start w:val="10"/>
      <w:numFmt w:val="upperLetter"/>
      <w:pStyle w:val="QuickA"/>
      <w:lvlText w:val="%1."/>
      <w:legacy w:legacy="1" w:legacySpace="0" w:legacyIndent="720"/>
      <w:lvlJc w:val="left"/>
      <w:pPr>
        <w:ind w:left="720" w:hanging="720"/>
      </w:pPr>
      <w:rPr>
        <w:rFonts w:cs="Times New Roman"/>
      </w:rPr>
    </w:lvl>
    <w:lvl w:ilvl="1">
      <w:start w:val="3"/>
      <w:numFmt w:val="upperLetter"/>
      <w:lvlText w:val="%2."/>
      <w:legacy w:legacy="1" w:legacySpace="0" w:legacyIndent="720"/>
      <w:lvlJc w:val="left"/>
      <w:pPr>
        <w:ind w:left="1440" w:hanging="720"/>
      </w:pPr>
      <w:rPr>
        <w:rFonts w:cs="Times New Roman"/>
      </w:rPr>
    </w:lvl>
    <w:lvl w:ilvl="2">
      <w:start w:val="1"/>
      <w:numFmt w:val="upperLetter"/>
      <w:lvlText w:val="%3."/>
      <w:legacy w:legacy="1" w:legacySpace="0" w:legacyIndent="720"/>
      <w:lvlJc w:val="left"/>
      <w:pPr>
        <w:ind w:left="2160" w:hanging="720"/>
      </w:pPr>
      <w:rPr>
        <w:rFonts w:cs="Times New Roman"/>
      </w:rPr>
    </w:lvl>
    <w:lvl w:ilvl="3">
      <w:start w:val="2"/>
      <w:numFmt w:val="upperLetter"/>
      <w:lvlText w:val="%4."/>
      <w:legacy w:legacy="1" w:legacySpace="0" w:legacyIndent="720"/>
      <w:lvlJc w:val="left"/>
      <w:pPr>
        <w:ind w:left="2880" w:hanging="720"/>
      </w:pPr>
      <w:rPr>
        <w:rFonts w:cs="Times New Roman"/>
      </w:rPr>
    </w:lvl>
    <w:lvl w:ilvl="4">
      <w:start w:val="1"/>
      <w:numFmt w:val="upperLetter"/>
      <w:lvlText w:val="%5."/>
      <w:legacy w:legacy="1" w:legacySpace="0" w:legacyIndent="720"/>
      <w:lvlJc w:val="left"/>
      <w:pPr>
        <w:ind w:left="3600" w:hanging="720"/>
      </w:pPr>
      <w:rPr>
        <w:rFonts w:cs="Times New Roman"/>
      </w:rPr>
    </w:lvl>
    <w:lvl w:ilvl="5">
      <w:start w:val="1"/>
      <w:numFmt w:val="upperLetter"/>
      <w:lvlText w:val="%6."/>
      <w:legacy w:legacy="1" w:legacySpace="0" w:legacyIndent="720"/>
      <w:lvlJc w:val="left"/>
      <w:pPr>
        <w:ind w:left="4320" w:hanging="720"/>
      </w:pPr>
      <w:rPr>
        <w:rFonts w:cs="Times New Roman"/>
      </w:rPr>
    </w:lvl>
    <w:lvl w:ilvl="6">
      <w:start w:val="1"/>
      <w:numFmt w:val="upperLetter"/>
      <w:lvlText w:val="%7."/>
      <w:legacy w:legacy="1" w:legacySpace="0" w:legacyIndent="720"/>
      <w:lvlJc w:val="left"/>
      <w:pPr>
        <w:ind w:left="5040" w:hanging="720"/>
      </w:pPr>
      <w:rPr>
        <w:rFonts w:cs="Times New Roman"/>
      </w:rPr>
    </w:lvl>
    <w:lvl w:ilvl="7">
      <w:start w:val="1"/>
      <w:numFmt w:val="upperLetter"/>
      <w:lvlText w:val="%8."/>
      <w:legacy w:legacy="1" w:legacySpace="0" w:legacyIndent="720"/>
      <w:lvlJc w:val="left"/>
      <w:pPr>
        <w:ind w:left="5760" w:hanging="720"/>
      </w:pPr>
      <w:rPr>
        <w:rFonts w:cs="Times New Roman"/>
      </w:rPr>
    </w:lvl>
    <w:lvl w:ilvl="8">
      <w:start w:val="1"/>
      <w:numFmt w:val="lowerRoman"/>
      <w:lvlText w:val="%9"/>
      <w:legacy w:legacy="1" w:legacySpace="0" w:legacyIndent="720"/>
      <w:lvlJc w:val="left"/>
      <w:pPr>
        <w:ind w:left="6480" w:hanging="72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8"/>
  </w:num>
  <w:num w:numId="13">
    <w:abstractNumId w:val="3"/>
  </w:num>
  <w:num w:numId="14">
    <w:abstractNumId w:val="10"/>
  </w:num>
  <w:num w:numId="15">
    <w:abstractNumId w:val="15"/>
  </w:num>
  <w:num w:numId="16">
    <w:abstractNumId w:val="22"/>
  </w:num>
  <w:num w:numId="17">
    <w:abstractNumId w:val="25"/>
  </w:num>
  <w:num w:numId="18">
    <w:abstractNumId w:val="23"/>
  </w:num>
  <w:num w:numId="19">
    <w:abstractNumId w:val="2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</w:num>
  <w:num w:numId="21">
    <w:abstractNumId w:val="16"/>
  </w:num>
  <w:num w:numId="22">
    <w:abstractNumId w:val="19"/>
  </w:num>
  <w:num w:numId="23">
    <w:abstractNumId w:val="17"/>
  </w:num>
  <w:num w:numId="24">
    <w:abstractNumId w:val="12"/>
  </w:num>
  <w:num w:numId="25">
    <w:abstractNumId w:val="14"/>
  </w:num>
  <w:num w:numId="26">
    <w:abstractNumId w:val="11"/>
  </w:num>
  <w:num w:numId="27">
    <w:abstractNumId w:val="20"/>
  </w:num>
  <w:num w:numId="28">
    <w:abstractNumId w:val="18"/>
  </w:num>
  <w:num w:numId="29">
    <w:abstractNumId w:val="23"/>
  </w:num>
  <w:num w:numId="30">
    <w:abstractNumId w:val="2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1"/>
  </w:num>
  <w:num w:numId="32">
    <w:abstractNumId w:val="24"/>
  </w:num>
  <w:numIdMacAtCleanup w:val="2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ai-sung Lee">
    <w15:presenceInfo w15:providerId="AD" w15:userId="S::taisung@iqb.rutgers.edu::46fd6be7-a077-4366-8cac-135534ff58a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/>
  <w:defaultTabStop w:val="36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ACS&lt;/Style&gt;&lt;LeftDelim&gt;{&lt;/LeftDelim&gt;&lt;RightDelim&gt;}&lt;/RightDelim&gt;&lt;FontName&gt;Arial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5aaweppp4tarv2ef5dtxe0z2z5wtwa5ee0sp&quot;&gt;JW EndNote Library&lt;record-ids&gt;&lt;item&gt;1&lt;/item&gt;&lt;item&gt;5&lt;/item&gt;&lt;item&gt;6&lt;/item&gt;&lt;item&gt;14&lt;/item&gt;&lt;item&gt;19&lt;/item&gt;&lt;item&gt;20&lt;/item&gt;&lt;item&gt;45&lt;/item&gt;&lt;item&gt;62&lt;/item&gt;&lt;item&gt;90&lt;/item&gt;&lt;item&gt;180&lt;/item&gt;&lt;item&gt;187&lt;/item&gt;&lt;item&gt;188&lt;/item&gt;&lt;item&gt;199&lt;/item&gt;&lt;item&gt;200&lt;/item&gt;&lt;item&gt;231&lt;/item&gt;&lt;item&gt;233&lt;/item&gt;&lt;item&gt;235&lt;/item&gt;&lt;item&gt;274&lt;/item&gt;&lt;item&gt;276&lt;/item&gt;&lt;item&gt;278&lt;/item&gt;&lt;item&gt;279&lt;/item&gt;&lt;item&gt;280&lt;/item&gt;&lt;item&gt;439&lt;/item&gt;&lt;item&gt;440&lt;/item&gt;&lt;item&gt;505&lt;/item&gt;&lt;item&gt;511&lt;/item&gt;&lt;item&gt;523&lt;/item&gt;&lt;item&gt;541&lt;/item&gt;&lt;item&gt;563&lt;/item&gt;&lt;item&gt;689&lt;/item&gt;&lt;item&gt;1173&lt;/item&gt;&lt;item&gt;1243&lt;/item&gt;&lt;item&gt;1246&lt;/item&gt;&lt;item&gt;1247&lt;/item&gt;&lt;item&gt;1250&lt;/item&gt;&lt;item&gt;1300&lt;/item&gt;&lt;item&gt;1303&lt;/item&gt;&lt;item&gt;1304&lt;/item&gt;&lt;item&gt;1355&lt;/item&gt;&lt;item&gt;1366&lt;/item&gt;&lt;item&gt;1722&lt;/item&gt;&lt;item&gt;1967&lt;/item&gt;&lt;item&gt;1993&lt;/item&gt;&lt;item&gt;1996&lt;/item&gt;&lt;item&gt;2002&lt;/item&gt;&lt;item&gt;2004&lt;/item&gt;&lt;item&gt;2005&lt;/item&gt;&lt;item&gt;2006&lt;/item&gt;&lt;item&gt;2007&lt;/item&gt;&lt;/record-ids&gt;&lt;/item&gt;&lt;/Libraries&gt;"/>
  </w:docVars>
  <w:rsids>
    <w:rsidRoot w:val="00A37C93"/>
    <w:rsid w:val="00000D8F"/>
    <w:rsid w:val="00001767"/>
    <w:rsid w:val="00001951"/>
    <w:rsid w:val="00003256"/>
    <w:rsid w:val="00004D57"/>
    <w:rsid w:val="00005DCD"/>
    <w:rsid w:val="00005EFC"/>
    <w:rsid w:val="000075F5"/>
    <w:rsid w:val="00010164"/>
    <w:rsid w:val="00010A50"/>
    <w:rsid w:val="0001102C"/>
    <w:rsid w:val="00011577"/>
    <w:rsid w:val="00011951"/>
    <w:rsid w:val="00011FC9"/>
    <w:rsid w:val="0001200F"/>
    <w:rsid w:val="0001333C"/>
    <w:rsid w:val="0001377E"/>
    <w:rsid w:val="00013FD4"/>
    <w:rsid w:val="0001410D"/>
    <w:rsid w:val="00014F11"/>
    <w:rsid w:val="0001790C"/>
    <w:rsid w:val="00017B37"/>
    <w:rsid w:val="000209DD"/>
    <w:rsid w:val="00021EC6"/>
    <w:rsid w:val="0002232C"/>
    <w:rsid w:val="0002386C"/>
    <w:rsid w:val="00024196"/>
    <w:rsid w:val="00025F8B"/>
    <w:rsid w:val="00025FE5"/>
    <w:rsid w:val="000261FE"/>
    <w:rsid w:val="0003089E"/>
    <w:rsid w:val="00030914"/>
    <w:rsid w:val="00034A3C"/>
    <w:rsid w:val="00035196"/>
    <w:rsid w:val="000375DF"/>
    <w:rsid w:val="000417E3"/>
    <w:rsid w:val="000424F5"/>
    <w:rsid w:val="000438B9"/>
    <w:rsid w:val="00044060"/>
    <w:rsid w:val="000444FD"/>
    <w:rsid w:val="00047494"/>
    <w:rsid w:val="00051CED"/>
    <w:rsid w:val="00052205"/>
    <w:rsid w:val="0005559B"/>
    <w:rsid w:val="00056B79"/>
    <w:rsid w:val="000570FC"/>
    <w:rsid w:val="000603ED"/>
    <w:rsid w:val="00060982"/>
    <w:rsid w:val="0006119B"/>
    <w:rsid w:val="00061774"/>
    <w:rsid w:val="00061AF7"/>
    <w:rsid w:val="00062076"/>
    <w:rsid w:val="000631D3"/>
    <w:rsid w:val="0006463F"/>
    <w:rsid w:val="0006602F"/>
    <w:rsid w:val="00067244"/>
    <w:rsid w:val="00067384"/>
    <w:rsid w:val="00067C54"/>
    <w:rsid w:val="00070283"/>
    <w:rsid w:val="0007065E"/>
    <w:rsid w:val="0007079C"/>
    <w:rsid w:val="00070B99"/>
    <w:rsid w:val="00073198"/>
    <w:rsid w:val="00073DB0"/>
    <w:rsid w:val="0007504D"/>
    <w:rsid w:val="0007596B"/>
    <w:rsid w:val="00076535"/>
    <w:rsid w:val="00076C71"/>
    <w:rsid w:val="00077ACA"/>
    <w:rsid w:val="0008122D"/>
    <w:rsid w:val="000816E0"/>
    <w:rsid w:val="000838C9"/>
    <w:rsid w:val="0008495D"/>
    <w:rsid w:val="000901F2"/>
    <w:rsid w:val="00090BAE"/>
    <w:rsid w:val="000919CC"/>
    <w:rsid w:val="00091F4E"/>
    <w:rsid w:val="000928DB"/>
    <w:rsid w:val="00093054"/>
    <w:rsid w:val="000931DE"/>
    <w:rsid w:val="00093E00"/>
    <w:rsid w:val="000947BA"/>
    <w:rsid w:val="0009721C"/>
    <w:rsid w:val="000A0F40"/>
    <w:rsid w:val="000A138C"/>
    <w:rsid w:val="000A2139"/>
    <w:rsid w:val="000A3F98"/>
    <w:rsid w:val="000A4C65"/>
    <w:rsid w:val="000A5AF2"/>
    <w:rsid w:val="000A5F87"/>
    <w:rsid w:val="000B087A"/>
    <w:rsid w:val="000B167E"/>
    <w:rsid w:val="000B4AFD"/>
    <w:rsid w:val="000B5798"/>
    <w:rsid w:val="000B5DB9"/>
    <w:rsid w:val="000B5F1A"/>
    <w:rsid w:val="000B6542"/>
    <w:rsid w:val="000B65C1"/>
    <w:rsid w:val="000C04DE"/>
    <w:rsid w:val="000C1480"/>
    <w:rsid w:val="000C2FB4"/>
    <w:rsid w:val="000C5AE7"/>
    <w:rsid w:val="000C5C90"/>
    <w:rsid w:val="000D052E"/>
    <w:rsid w:val="000D114E"/>
    <w:rsid w:val="000D1D03"/>
    <w:rsid w:val="000D1FDE"/>
    <w:rsid w:val="000D2448"/>
    <w:rsid w:val="000D3945"/>
    <w:rsid w:val="000D74BA"/>
    <w:rsid w:val="000E0ED2"/>
    <w:rsid w:val="000E1055"/>
    <w:rsid w:val="000E1A62"/>
    <w:rsid w:val="000E1B26"/>
    <w:rsid w:val="000E1DEB"/>
    <w:rsid w:val="000E1FD6"/>
    <w:rsid w:val="000E24BD"/>
    <w:rsid w:val="000E2795"/>
    <w:rsid w:val="000E3260"/>
    <w:rsid w:val="000E392D"/>
    <w:rsid w:val="000E3B72"/>
    <w:rsid w:val="000E44CE"/>
    <w:rsid w:val="000E5172"/>
    <w:rsid w:val="000E5A07"/>
    <w:rsid w:val="000E7E8B"/>
    <w:rsid w:val="000F0243"/>
    <w:rsid w:val="000F1349"/>
    <w:rsid w:val="000F5B10"/>
    <w:rsid w:val="000F5D9E"/>
    <w:rsid w:val="000F7526"/>
    <w:rsid w:val="000F7901"/>
    <w:rsid w:val="001002B1"/>
    <w:rsid w:val="001004A1"/>
    <w:rsid w:val="001012ED"/>
    <w:rsid w:val="001032D4"/>
    <w:rsid w:val="00105520"/>
    <w:rsid w:val="00105F52"/>
    <w:rsid w:val="00106AA3"/>
    <w:rsid w:val="00110376"/>
    <w:rsid w:val="00110766"/>
    <w:rsid w:val="00110AAA"/>
    <w:rsid w:val="00111178"/>
    <w:rsid w:val="00112CD5"/>
    <w:rsid w:val="00114011"/>
    <w:rsid w:val="00116ABF"/>
    <w:rsid w:val="00120770"/>
    <w:rsid w:val="00120B77"/>
    <w:rsid w:val="00122EF7"/>
    <w:rsid w:val="0012488E"/>
    <w:rsid w:val="00124A43"/>
    <w:rsid w:val="00125EB8"/>
    <w:rsid w:val="00125F15"/>
    <w:rsid w:val="001271D0"/>
    <w:rsid w:val="001277AA"/>
    <w:rsid w:val="00127CED"/>
    <w:rsid w:val="00127D1C"/>
    <w:rsid w:val="001302C8"/>
    <w:rsid w:val="00130F73"/>
    <w:rsid w:val="00131EED"/>
    <w:rsid w:val="0013247F"/>
    <w:rsid w:val="00132755"/>
    <w:rsid w:val="0013283F"/>
    <w:rsid w:val="00133BF2"/>
    <w:rsid w:val="00134291"/>
    <w:rsid w:val="00134796"/>
    <w:rsid w:val="00134B9A"/>
    <w:rsid w:val="001358CA"/>
    <w:rsid w:val="001373C4"/>
    <w:rsid w:val="00137497"/>
    <w:rsid w:val="00137742"/>
    <w:rsid w:val="001442FE"/>
    <w:rsid w:val="0014591D"/>
    <w:rsid w:val="00146DCB"/>
    <w:rsid w:val="00150AE1"/>
    <w:rsid w:val="00151082"/>
    <w:rsid w:val="001517A1"/>
    <w:rsid w:val="00151856"/>
    <w:rsid w:val="0015196F"/>
    <w:rsid w:val="00151FE9"/>
    <w:rsid w:val="00152ADA"/>
    <w:rsid w:val="00152E81"/>
    <w:rsid w:val="001539DD"/>
    <w:rsid w:val="0015431C"/>
    <w:rsid w:val="001561B4"/>
    <w:rsid w:val="001562DE"/>
    <w:rsid w:val="001605A4"/>
    <w:rsid w:val="001620F3"/>
    <w:rsid w:val="001625E9"/>
    <w:rsid w:val="001659CE"/>
    <w:rsid w:val="00167E1E"/>
    <w:rsid w:val="0017172F"/>
    <w:rsid w:val="00171AFB"/>
    <w:rsid w:val="00173388"/>
    <w:rsid w:val="001735D8"/>
    <w:rsid w:val="001738A0"/>
    <w:rsid w:val="001738EC"/>
    <w:rsid w:val="00173C93"/>
    <w:rsid w:val="00174850"/>
    <w:rsid w:val="00174A03"/>
    <w:rsid w:val="00176977"/>
    <w:rsid w:val="0018348A"/>
    <w:rsid w:val="001838A0"/>
    <w:rsid w:val="00184A17"/>
    <w:rsid w:val="001854EE"/>
    <w:rsid w:val="00185F2B"/>
    <w:rsid w:val="001861AB"/>
    <w:rsid w:val="001876BE"/>
    <w:rsid w:val="001879D2"/>
    <w:rsid w:val="00187C19"/>
    <w:rsid w:val="00190C40"/>
    <w:rsid w:val="00194374"/>
    <w:rsid w:val="001951EA"/>
    <w:rsid w:val="001958A0"/>
    <w:rsid w:val="001964C9"/>
    <w:rsid w:val="001966B0"/>
    <w:rsid w:val="00196F64"/>
    <w:rsid w:val="00197A91"/>
    <w:rsid w:val="001A0414"/>
    <w:rsid w:val="001A2278"/>
    <w:rsid w:val="001A4DBA"/>
    <w:rsid w:val="001A5F6C"/>
    <w:rsid w:val="001A6DF4"/>
    <w:rsid w:val="001A7838"/>
    <w:rsid w:val="001B04B6"/>
    <w:rsid w:val="001B13FA"/>
    <w:rsid w:val="001B17D0"/>
    <w:rsid w:val="001B245D"/>
    <w:rsid w:val="001B52F3"/>
    <w:rsid w:val="001B5C6A"/>
    <w:rsid w:val="001B71B0"/>
    <w:rsid w:val="001C0298"/>
    <w:rsid w:val="001C050B"/>
    <w:rsid w:val="001C2E92"/>
    <w:rsid w:val="001C4304"/>
    <w:rsid w:val="001C4EEE"/>
    <w:rsid w:val="001C56E1"/>
    <w:rsid w:val="001C57F3"/>
    <w:rsid w:val="001C5A05"/>
    <w:rsid w:val="001C5BE1"/>
    <w:rsid w:val="001C79DC"/>
    <w:rsid w:val="001D02D0"/>
    <w:rsid w:val="001D0EFF"/>
    <w:rsid w:val="001D0F17"/>
    <w:rsid w:val="001D25AD"/>
    <w:rsid w:val="001D2E3E"/>
    <w:rsid w:val="001D4213"/>
    <w:rsid w:val="001D49D7"/>
    <w:rsid w:val="001D503C"/>
    <w:rsid w:val="001D5C73"/>
    <w:rsid w:val="001D65A4"/>
    <w:rsid w:val="001D7FEC"/>
    <w:rsid w:val="001E0ABC"/>
    <w:rsid w:val="001E15EB"/>
    <w:rsid w:val="001E223E"/>
    <w:rsid w:val="001E2729"/>
    <w:rsid w:val="001E2F86"/>
    <w:rsid w:val="001E52EB"/>
    <w:rsid w:val="001E7F88"/>
    <w:rsid w:val="001F02E6"/>
    <w:rsid w:val="001F05AF"/>
    <w:rsid w:val="001F2245"/>
    <w:rsid w:val="001F3141"/>
    <w:rsid w:val="001F33C5"/>
    <w:rsid w:val="001F35D1"/>
    <w:rsid w:val="001F55B1"/>
    <w:rsid w:val="001F5C5C"/>
    <w:rsid w:val="001F5EE5"/>
    <w:rsid w:val="001F67FC"/>
    <w:rsid w:val="001F6D0F"/>
    <w:rsid w:val="001F7856"/>
    <w:rsid w:val="0020136C"/>
    <w:rsid w:val="00201CA1"/>
    <w:rsid w:val="002022F7"/>
    <w:rsid w:val="002024C8"/>
    <w:rsid w:val="00202D2F"/>
    <w:rsid w:val="0020430F"/>
    <w:rsid w:val="002045B8"/>
    <w:rsid w:val="00206835"/>
    <w:rsid w:val="00207FCB"/>
    <w:rsid w:val="0021043F"/>
    <w:rsid w:val="002118B4"/>
    <w:rsid w:val="0021249D"/>
    <w:rsid w:val="00213233"/>
    <w:rsid w:val="0021430E"/>
    <w:rsid w:val="00214911"/>
    <w:rsid w:val="00217B85"/>
    <w:rsid w:val="00221C42"/>
    <w:rsid w:val="00221CAE"/>
    <w:rsid w:val="002220E2"/>
    <w:rsid w:val="00225707"/>
    <w:rsid w:val="002277A5"/>
    <w:rsid w:val="002305FD"/>
    <w:rsid w:val="002312EF"/>
    <w:rsid w:val="00231B23"/>
    <w:rsid w:val="00233456"/>
    <w:rsid w:val="00233691"/>
    <w:rsid w:val="00235F5F"/>
    <w:rsid w:val="00236533"/>
    <w:rsid w:val="0023705F"/>
    <w:rsid w:val="002372E3"/>
    <w:rsid w:val="002377EA"/>
    <w:rsid w:val="00237FD1"/>
    <w:rsid w:val="00243082"/>
    <w:rsid w:val="00243DF4"/>
    <w:rsid w:val="00244E83"/>
    <w:rsid w:val="0024594A"/>
    <w:rsid w:val="00246005"/>
    <w:rsid w:val="002464BB"/>
    <w:rsid w:val="00247A23"/>
    <w:rsid w:val="00250781"/>
    <w:rsid w:val="00252BDF"/>
    <w:rsid w:val="00252EE4"/>
    <w:rsid w:val="00253808"/>
    <w:rsid w:val="00253F26"/>
    <w:rsid w:val="002540EC"/>
    <w:rsid w:val="002548B1"/>
    <w:rsid w:val="0025550C"/>
    <w:rsid w:val="00256855"/>
    <w:rsid w:val="0025700F"/>
    <w:rsid w:val="002579F7"/>
    <w:rsid w:val="00261C27"/>
    <w:rsid w:val="00262F02"/>
    <w:rsid w:val="00263421"/>
    <w:rsid w:val="00263AA8"/>
    <w:rsid w:val="002653A3"/>
    <w:rsid w:val="0026647D"/>
    <w:rsid w:val="002664D0"/>
    <w:rsid w:val="00267BF3"/>
    <w:rsid w:val="00267DCA"/>
    <w:rsid w:val="00270345"/>
    <w:rsid w:val="00270B29"/>
    <w:rsid w:val="00270F23"/>
    <w:rsid w:val="002719F0"/>
    <w:rsid w:val="00271ED8"/>
    <w:rsid w:val="00272553"/>
    <w:rsid w:val="00274685"/>
    <w:rsid w:val="002761B8"/>
    <w:rsid w:val="0027733D"/>
    <w:rsid w:val="0028057B"/>
    <w:rsid w:val="002806B7"/>
    <w:rsid w:val="00280F24"/>
    <w:rsid w:val="00281673"/>
    <w:rsid w:val="00282045"/>
    <w:rsid w:val="00284036"/>
    <w:rsid w:val="00284626"/>
    <w:rsid w:val="00285542"/>
    <w:rsid w:val="002870F0"/>
    <w:rsid w:val="002874A5"/>
    <w:rsid w:val="00290C27"/>
    <w:rsid w:val="00290F3D"/>
    <w:rsid w:val="00291789"/>
    <w:rsid w:val="002920F7"/>
    <w:rsid w:val="00292E0B"/>
    <w:rsid w:val="002937C2"/>
    <w:rsid w:val="002940A2"/>
    <w:rsid w:val="0029464C"/>
    <w:rsid w:val="002958BA"/>
    <w:rsid w:val="00296C7B"/>
    <w:rsid w:val="002A1832"/>
    <w:rsid w:val="002A2A33"/>
    <w:rsid w:val="002A3EA3"/>
    <w:rsid w:val="002A4350"/>
    <w:rsid w:val="002A6658"/>
    <w:rsid w:val="002A6CE5"/>
    <w:rsid w:val="002B0F8F"/>
    <w:rsid w:val="002B17F5"/>
    <w:rsid w:val="002B4B51"/>
    <w:rsid w:val="002B500A"/>
    <w:rsid w:val="002B7185"/>
    <w:rsid w:val="002C183E"/>
    <w:rsid w:val="002C1C9E"/>
    <w:rsid w:val="002C21F9"/>
    <w:rsid w:val="002C285B"/>
    <w:rsid w:val="002C2F42"/>
    <w:rsid w:val="002C31C1"/>
    <w:rsid w:val="002C3BB3"/>
    <w:rsid w:val="002C40D9"/>
    <w:rsid w:val="002C4753"/>
    <w:rsid w:val="002C57C0"/>
    <w:rsid w:val="002C6124"/>
    <w:rsid w:val="002D05B4"/>
    <w:rsid w:val="002D09AF"/>
    <w:rsid w:val="002D0CC9"/>
    <w:rsid w:val="002D108C"/>
    <w:rsid w:val="002D155F"/>
    <w:rsid w:val="002D2511"/>
    <w:rsid w:val="002D377A"/>
    <w:rsid w:val="002D39B9"/>
    <w:rsid w:val="002D4216"/>
    <w:rsid w:val="002D42DE"/>
    <w:rsid w:val="002D43BA"/>
    <w:rsid w:val="002D5223"/>
    <w:rsid w:val="002D5F43"/>
    <w:rsid w:val="002D6325"/>
    <w:rsid w:val="002D63D3"/>
    <w:rsid w:val="002D7D2B"/>
    <w:rsid w:val="002E1BBF"/>
    <w:rsid w:val="002E2B7A"/>
    <w:rsid w:val="002E2DCC"/>
    <w:rsid w:val="002E2EDE"/>
    <w:rsid w:val="002E31B6"/>
    <w:rsid w:val="002E3FFA"/>
    <w:rsid w:val="002E45F5"/>
    <w:rsid w:val="002E5485"/>
    <w:rsid w:val="002E575D"/>
    <w:rsid w:val="002E6A75"/>
    <w:rsid w:val="002E6C8C"/>
    <w:rsid w:val="002F02EC"/>
    <w:rsid w:val="002F11C1"/>
    <w:rsid w:val="002F146E"/>
    <w:rsid w:val="002F1AAB"/>
    <w:rsid w:val="002F2788"/>
    <w:rsid w:val="002F2839"/>
    <w:rsid w:val="002F4C97"/>
    <w:rsid w:val="002F6999"/>
    <w:rsid w:val="002F6E5B"/>
    <w:rsid w:val="002F7056"/>
    <w:rsid w:val="00300289"/>
    <w:rsid w:val="00300CD5"/>
    <w:rsid w:val="003012C0"/>
    <w:rsid w:val="00301DD3"/>
    <w:rsid w:val="003026D6"/>
    <w:rsid w:val="00302AE7"/>
    <w:rsid w:val="00302E83"/>
    <w:rsid w:val="003055D7"/>
    <w:rsid w:val="003058FC"/>
    <w:rsid w:val="00310C97"/>
    <w:rsid w:val="00310CC7"/>
    <w:rsid w:val="0031157D"/>
    <w:rsid w:val="003117C5"/>
    <w:rsid w:val="0031181C"/>
    <w:rsid w:val="00311AE2"/>
    <w:rsid w:val="00311ED3"/>
    <w:rsid w:val="003121B2"/>
    <w:rsid w:val="003137D5"/>
    <w:rsid w:val="00314966"/>
    <w:rsid w:val="00314ED6"/>
    <w:rsid w:val="00315A83"/>
    <w:rsid w:val="00317AD9"/>
    <w:rsid w:val="00317B23"/>
    <w:rsid w:val="00320181"/>
    <w:rsid w:val="00322121"/>
    <w:rsid w:val="003231FF"/>
    <w:rsid w:val="00324A63"/>
    <w:rsid w:val="00324ED7"/>
    <w:rsid w:val="0032609D"/>
    <w:rsid w:val="003279C6"/>
    <w:rsid w:val="00327C9D"/>
    <w:rsid w:val="00327DE1"/>
    <w:rsid w:val="00330A65"/>
    <w:rsid w:val="00331862"/>
    <w:rsid w:val="00333529"/>
    <w:rsid w:val="003358F9"/>
    <w:rsid w:val="0033642A"/>
    <w:rsid w:val="00337CE5"/>
    <w:rsid w:val="00340305"/>
    <w:rsid w:val="0034121A"/>
    <w:rsid w:val="00341517"/>
    <w:rsid w:val="00341DAC"/>
    <w:rsid w:val="0034276B"/>
    <w:rsid w:val="003433A0"/>
    <w:rsid w:val="00343B57"/>
    <w:rsid w:val="0034429F"/>
    <w:rsid w:val="0034493E"/>
    <w:rsid w:val="00345CC3"/>
    <w:rsid w:val="00346677"/>
    <w:rsid w:val="00346DCD"/>
    <w:rsid w:val="0035040D"/>
    <w:rsid w:val="003508AF"/>
    <w:rsid w:val="003512B8"/>
    <w:rsid w:val="003556AB"/>
    <w:rsid w:val="00356272"/>
    <w:rsid w:val="00357BC7"/>
    <w:rsid w:val="00357FC0"/>
    <w:rsid w:val="00361085"/>
    <w:rsid w:val="00361242"/>
    <w:rsid w:val="00362255"/>
    <w:rsid w:val="00363F75"/>
    <w:rsid w:val="003647EF"/>
    <w:rsid w:val="003656C3"/>
    <w:rsid w:val="00367A07"/>
    <w:rsid w:val="00371BC4"/>
    <w:rsid w:val="003731EF"/>
    <w:rsid w:val="00374048"/>
    <w:rsid w:val="00375468"/>
    <w:rsid w:val="003765FB"/>
    <w:rsid w:val="00377464"/>
    <w:rsid w:val="003830F1"/>
    <w:rsid w:val="0038499C"/>
    <w:rsid w:val="00385129"/>
    <w:rsid w:val="00387005"/>
    <w:rsid w:val="0038777E"/>
    <w:rsid w:val="0038789E"/>
    <w:rsid w:val="00390CFA"/>
    <w:rsid w:val="0039474A"/>
    <w:rsid w:val="0039535A"/>
    <w:rsid w:val="0039683A"/>
    <w:rsid w:val="0039699A"/>
    <w:rsid w:val="00397D8F"/>
    <w:rsid w:val="003A2320"/>
    <w:rsid w:val="003A446D"/>
    <w:rsid w:val="003A4AD4"/>
    <w:rsid w:val="003A51E0"/>
    <w:rsid w:val="003A52A9"/>
    <w:rsid w:val="003A57D5"/>
    <w:rsid w:val="003A58E0"/>
    <w:rsid w:val="003A6E0D"/>
    <w:rsid w:val="003A70C1"/>
    <w:rsid w:val="003A76B3"/>
    <w:rsid w:val="003A778D"/>
    <w:rsid w:val="003B1F23"/>
    <w:rsid w:val="003B3958"/>
    <w:rsid w:val="003B3E09"/>
    <w:rsid w:val="003B5C21"/>
    <w:rsid w:val="003B628F"/>
    <w:rsid w:val="003B739D"/>
    <w:rsid w:val="003B7AA3"/>
    <w:rsid w:val="003C09B1"/>
    <w:rsid w:val="003C5D63"/>
    <w:rsid w:val="003C5DAF"/>
    <w:rsid w:val="003C652D"/>
    <w:rsid w:val="003C68BC"/>
    <w:rsid w:val="003C6BD7"/>
    <w:rsid w:val="003C71B4"/>
    <w:rsid w:val="003D0000"/>
    <w:rsid w:val="003D09C8"/>
    <w:rsid w:val="003D1028"/>
    <w:rsid w:val="003D1BCE"/>
    <w:rsid w:val="003D2478"/>
    <w:rsid w:val="003D26A3"/>
    <w:rsid w:val="003D3835"/>
    <w:rsid w:val="003D3CD5"/>
    <w:rsid w:val="003D400D"/>
    <w:rsid w:val="003D5A82"/>
    <w:rsid w:val="003D5F13"/>
    <w:rsid w:val="003D797E"/>
    <w:rsid w:val="003E04AD"/>
    <w:rsid w:val="003E09AA"/>
    <w:rsid w:val="003E27FD"/>
    <w:rsid w:val="003E3977"/>
    <w:rsid w:val="003E4341"/>
    <w:rsid w:val="003E4589"/>
    <w:rsid w:val="003E4EDA"/>
    <w:rsid w:val="003E6DC6"/>
    <w:rsid w:val="003F0534"/>
    <w:rsid w:val="003F1024"/>
    <w:rsid w:val="003F1089"/>
    <w:rsid w:val="003F1B78"/>
    <w:rsid w:val="003F1EB7"/>
    <w:rsid w:val="003F2829"/>
    <w:rsid w:val="003F3532"/>
    <w:rsid w:val="003F4CB2"/>
    <w:rsid w:val="003F50C6"/>
    <w:rsid w:val="003F66F0"/>
    <w:rsid w:val="003F71A5"/>
    <w:rsid w:val="004019A9"/>
    <w:rsid w:val="00401B81"/>
    <w:rsid w:val="004023A5"/>
    <w:rsid w:val="00402A49"/>
    <w:rsid w:val="00402F04"/>
    <w:rsid w:val="0040462D"/>
    <w:rsid w:val="004054C7"/>
    <w:rsid w:val="00405DEB"/>
    <w:rsid w:val="004069DB"/>
    <w:rsid w:val="004077AD"/>
    <w:rsid w:val="00411138"/>
    <w:rsid w:val="0041133F"/>
    <w:rsid w:val="00411AFD"/>
    <w:rsid w:val="00413FF7"/>
    <w:rsid w:val="004145DD"/>
    <w:rsid w:val="00414B76"/>
    <w:rsid w:val="00417A41"/>
    <w:rsid w:val="00420645"/>
    <w:rsid w:val="00420718"/>
    <w:rsid w:val="004207CC"/>
    <w:rsid w:val="00422C02"/>
    <w:rsid w:val="00423857"/>
    <w:rsid w:val="00423EB7"/>
    <w:rsid w:val="00424294"/>
    <w:rsid w:val="004253D9"/>
    <w:rsid w:val="00425D6B"/>
    <w:rsid w:val="00425E1B"/>
    <w:rsid w:val="00426F41"/>
    <w:rsid w:val="004270E7"/>
    <w:rsid w:val="00427E0F"/>
    <w:rsid w:val="00427FE5"/>
    <w:rsid w:val="0043022F"/>
    <w:rsid w:val="00430D25"/>
    <w:rsid w:val="00431559"/>
    <w:rsid w:val="0043168E"/>
    <w:rsid w:val="00431922"/>
    <w:rsid w:val="00431B3A"/>
    <w:rsid w:val="00431D78"/>
    <w:rsid w:val="00432681"/>
    <w:rsid w:val="00432D03"/>
    <w:rsid w:val="0043512C"/>
    <w:rsid w:val="00435440"/>
    <w:rsid w:val="00436A75"/>
    <w:rsid w:val="0043783D"/>
    <w:rsid w:val="00444C58"/>
    <w:rsid w:val="0044596C"/>
    <w:rsid w:val="00445CF4"/>
    <w:rsid w:val="004466F9"/>
    <w:rsid w:val="00446869"/>
    <w:rsid w:val="0044719A"/>
    <w:rsid w:val="00447694"/>
    <w:rsid w:val="00447E1A"/>
    <w:rsid w:val="00450564"/>
    <w:rsid w:val="004505BD"/>
    <w:rsid w:val="004511DA"/>
    <w:rsid w:val="0045141C"/>
    <w:rsid w:val="0045454F"/>
    <w:rsid w:val="00455E27"/>
    <w:rsid w:val="00455F41"/>
    <w:rsid w:val="004611AB"/>
    <w:rsid w:val="004623C3"/>
    <w:rsid w:val="00462674"/>
    <w:rsid w:val="00462B24"/>
    <w:rsid w:val="004630FF"/>
    <w:rsid w:val="004650B3"/>
    <w:rsid w:val="00465E0A"/>
    <w:rsid w:val="00465E6E"/>
    <w:rsid w:val="00466CC4"/>
    <w:rsid w:val="00467632"/>
    <w:rsid w:val="0046789B"/>
    <w:rsid w:val="004718F7"/>
    <w:rsid w:val="00471D8F"/>
    <w:rsid w:val="00472F16"/>
    <w:rsid w:val="004734BF"/>
    <w:rsid w:val="00473C21"/>
    <w:rsid w:val="00474E35"/>
    <w:rsid w:val="004771A3"/>
    <w:rsid w:val="00477A75"/>
    <w:rsid w:val="0048156F"/>
    <w:rsid w:val="004845C4"/>
    <w:rsid w:val="004853A7"/>
    <w:rsid w:val="00485AE8"/>
    <w:rsid w:val="00485D31"/>
    <w:rsid w:val="00485FC0"/>
    <w:rsid w:val="00486038"/>
    <w:rsid w:val="0048765F"/>
    <w:rsid w:val="00491429"/>
    <w:rsid w:val="004920A5"/>
    <w:rsid w:val="004922B8"/>
    <w:rsid w:val="00492EC4"/>
    <w:rsid w:val="004935E9"/>
    <w:rsid w:val="004939A3"/>
    <w:rsid w:val="00494098"/>
    <w:rsid w:val="00495769"/>
    <w:rsid w:val="00497628"/>
    <w:rsid w:val="004A15E5"/>
    <w:rsid w:val="004A3441"/>
    <w:rsid w:val="004A454E"/>
    <w:rsid w:val="004A5A9B"/>
    <w:rsid w:val="004A5BD5"/>
    <w:rsid w:val="004A6BC6"/>
    <w:rsid w:val="004B1497"/>
    <w:rsid w:val="004B1614"/>
    <w:rsid w:val="004B1E3E"/>
    <w:rsid w:val="004B3F5B"/>
    <w:rsid w:val="004B47DC"/>
    <w:rsid w:val="004B49B2"/>
    <w:rsid w:val="004B4E61"/>
    <w:rsid w:val="004B7FA7"/>
    <w:rsid w:val="004C0CEE"/>
    <w:rsid w:val="004C2B56"/>
    <w:rsid w:val="004C31CB"/>
    <w:rsid w:val="004C37A9"/>
    <w:rsid w:val="004C49AD"/>
    <w:rsid w:val="004C4B04"/>
    <w:rsid w:val="004D00D4"/>
    <w:rsid w:val="004D108C"/>
    <w:rsid w:val="004D207B"/>
    <w:rsid w:val="004D312E"/>
    <w:rsid w:val="004D3D55"/>
    <w:rsid w:val="004D4293"/>
    <w:rsid w:val="004D5243"/>
    <w:rsid w:val="004D52B8"/>
    <w:rsid w:val="004D5828"/>
    <w:rsid w:val="004D680C"/>
    <w:rsid w:val="004D69A3"/>
    <w:rsid w:val="004E10BE"/>
    <w:rsid w:val="004E1290"/>
    <w:rsid w:val="004E1C0F"/>
    <w:rsid w:val="004E2B3A"/>
    <w:rsid w:val="004E3159"/>
    <w:rsid w:val="004E37F9"/>
    <w:rsid w:val="004E3BC1"/>
    <w:rsid w:val="004E50BF"/>
    <w:rsid w:val="004E5B5D"/>
    <w:rsid w:val="004E5EBE"/>
    <w:rsid w:val="004E667E"/>
    <w:rsid w:val="004E6CB0"/>
    <w:rsid w:val="004E7ABE"/>
    <w:rsid w:val="004F0999"/>
    <w:rsid w:val="004F1AC4"/>
    <w:rsid w:val="004F23F2"/>
    <w:rsid w:val="004F2FAA"/>
    <w:rsid w:val="004F3353"/>
    <w:rsid w:val="004F33C6"/>
    <w:rsid w:val="004F3405"/>
    <w:rsid w:val="004F6212"/>
    <w:rsid w:val="004F6DAC"/>
    <w:rsid w:val="004F7038"/>
    <w:rsid w:val="004F70EC"/>
    <w:rsid w:val="005002F6"/>
    <w:rsid w:val="005006E1"/>
    <w:rsid w:val="0050077C"/>
    <w:rsid w:val="0050145C"/>
    <w:rsid w:val="005022C2"/>
    <w:rsid w:val="00502665"/>
    <w:rsid w:val="0050271F"/>
    <w:rsid w:val="00503424"/>
    <w:rsid w:val="00506173"/>
    <w:rsid w:val="0050760A"/>
    <w:rsid w:val="00510569"/>
    <w:rsid w:val="00510DFD"/>
    <w:rsid w:val="0051410F"/>
    <w:rsid w:val="00514533"/>
    <w:rsid w:val="00514A5B"/>
    <w:rsid w:val="005150F9"/>
    <w:rsid w:val="0052018D"/>
    <w:rsid w:val="005202FE"/>
    <w:rsid w:val="0052071B"/>
    <w:rsid w:val="00520874"/>
    <w:rsid w:val="00521C69"/>
    <w:rsid w:val="005220FD"/>
    <w:rsid w:val="00523A0A"/>
    <w:rsid w:val="00523D9B"/>
    <w:rsid w:val="00523EEF"/>
    <w:rsid w:val="005241C9"/>
    <w:rsid w:val="00524931"/>
    <w:rsid w:val="00525223"/>
    <w:rsid w:val="00525470"/>
    <w:rsid w:val="00526DA9"/>
    <w:rsid w:val="00531167"/>
    <w:rsid w:val="00532D1A"/>
    <w:rsid w:val="00533941"/>
    <w:rsid w:val="00534140"/>
    <w:rsid w:val="00534595"/>
    <w:rsid w:val="00536254"/>
    <w:rsid w:val="0053778F"/>
    <w:rsid w:val="0054055F"/>
    <w:rsid w:val="00540FD4"/>
    <w:rsid w:val="00541394"/>
    <w:rsid w:val="00541969"/>
    <w:rsid w:val="00541D6A"/>
    <w:rsid w:val="005423CF"/>
    <w:rsid w:val="0054478E"/>
    <w:rsid w:val="00544B12"/>
    <w:rsid w:val="00544B18"/>
    <w:rsid w:val="005451B5"/>
    <w:rsid w:val="005475BF"/>
    <w:rsid w:val="005507F0"/>
    <w:rsid w:val="005519F2"/>
    <w:rsid w:val="00552FAB"/>
    <w:rsid w:val="005546B1"/>
    <w:rsid w:val="005546F5"/>
    <w:rsid w:val="00554FFC"/>
    <w:rsid w:val="0055642D"/>
    <w:rsid w:val="00557D6A"/>
    <w:rsid w:val="00560C54"/>
    <w:rsid w:val="00561078"/>
    <w:rsid w:val="00562B4D"/>
    <w:rsid w:val="00563A95"/>
    <w:rsid w:val="005643B9"/>
    <w:rsid w:val="00564827"/>
    <w:rsid w:val="00564CC0"/>
    <w:rsid w:val="005654DA"/>
    <w:rsid w:val="00565CC6"/>
    <w:rsid w:val="00566684"/>
    <w:rsid w:val="00566931"/>
    <w:rsid w:val="00566E26"/>
    <w:rsid w:val="00567A98"/>
    <w:rsid w:val="0057100F"/>
    <w:rsid w:val="005718B5"/>
    <w:rsid w:val="00573D96"/>
    <w:rsid w:val="005755B3"/>
    <w:rsid w:val="0057574A"/>
    <w:rsid w:val="00576D32"/>
    <w:rsid w:val="00577DE2"/>
    <w:rsid w:val="005859DA"/>
    <w:rsid w:val="00586A27"/>
    <w:rsid w:val="00587FD3"/>
    <w:rsid w:val="005910C4"/>
    <w:rsid w:val="005924CE"/>
    <w:rsid w:val="005957E1"/>
    <w:rsid w:val="00595E56"/>
    <w:rsid w:val="00596C92"/>
    <w:rsid w:val="005A01FD"/>
    <w:rsid w:val="005A183D"/>
    <w:rsid w:val="005A1C7D"/>
    <w:rsid w:val="005A1D2B"/>
    <w:rsid w:val="005A2C38"/>
    <w:rsid w:val="005A2CF5"/>
    <w:rsid w:val="005A2F03"/>
    <w:rsid w:val="005A3830"/>
    <w:rsid w:val="005A39BD"/>
    <w:rsid w:val="005A5A62"/>
    <w:rsid w:val="005A6DDA"/>
    <w:rsid w:val="005A765D"/>
    <w:rsid w:val="005A77D1"/>
    <w:rsid w:val="005A7BB3"/>
    <w:rsid w:val="005B1482"/>
    <w:rsid w:val="005B1959"/>
    <w:rsid w:val="005B19D0"/>
    <w:rsid w:val="005B3C57"/>
    <w:rsid w:val="005B4468"/>
    <w:rsid w:val="005B5234"/>
    <w:rsid w:val="005B5F89"/>
    <w:rsid w:val="005B5FEE"/>
    <w:rsid w:val="005B75C3"/>
    <w:rsid w:val="005C2FAC"/>
    <w:rsid w:val="005C5235"/>
    <w:rsid w:val="005C5EEF"/>
    <w:rsid w:val="005D03C5"/>
    <w:rsid w:val="005D17B1"/>
    <w:rsid w:val="005D1DAC"/>
    <w:rsid w:val="005D2A34"/>
    <w:rsid w:val="005D4A06"/>
    <w:rsid w:val="005D52F4"/>
    <w:rsid w:val="005D7783"/>
    <w:rsid w:val="005D7A22"/>
    <w:rsid w:val="005E1B7A"/>
    <w:rsid w:val="005E2181"/>
    <w:rsid w:val="005E27B5"/>
    <w:rsid w:val="005E28B3"/>
    <w:rsid w:val="005E391B"/>
    <w:rsid w:val="005E39B7"/>
    <w:rsid w:val="005E47DB"/>
    <w:rsid w:val="005E5B45"/>
    <w:rsid w:val="005E5DF3"/>
    <w:rsid w:val="005E689E"/>
    <w:rsid w:val="005E795D"/>
    <w:rsid w:val="005F008A"/>
    <w:rsid w:val="005F0B9C"/>
    <w:rsid w:val="005F13F9"/>
    <w:rsid w:val="005F1470"/>
    <w:rsid w:val="005F1F83"/>
    <w:rsid w:val="005F2429"/>
    <w:rsid w:val="005F2C48"/>
    <w:rsid w:val="005F3846"/>
    <w:rsid w:val="005F3BC3"/>
    <w:rsid w:val="005F4FDA"/>
    <w:rsid w:val="005F5AA3"/>
    <w:rsid w:val="005F6DAC"/>
    <w:rsid w:val="006005A4"/>
    <w:rsid w:val="0060195C"/>
    <w:rsid w:val="006043F2"/>
    <w:rsid w:val="00605B30"/>
    <w:rsid w:val="00607505"/>
    <w:rsid w:val="006104CA"/>
    <w:rsid w:val="006108B3"/>
    <w:rsid w:val="006111C4"/>
    <w:rsid w:val="00611775"/>
    <w:rsid w:val="0061209A"/>
    <w:rsid w:val="00612C9E"/>
    <w:rsid w:val="00612DCF"/>
    <w:rsid w:val="0061410C"/>
    <w:rsid w:val="006168D7"/>
    <w:rsid w:val="00617390"/>
    <w:rsid w:val="00617643"/>
    <w:rsid w:val="00617CC4"/>
    <w:rsid w:val="00620DF6"/>
    <w:rsid w:val="00621473"/>
    <w:rsid w:val="00621E49"/>
    <w:rsid w:val="00623426"/>
    <w:rsid w:val="00623FD0"/>
    <w:rsid w:val="006246AA"/>
    <w:rsid w:val="006251C9"/>
    <w:rsid w:val="006255AD"/>
    <w:rsid w:val="00626842"/>
    <w:rsid w:val="006305C4"/>
    <w:rsid w:val="00633CAD"/>
    <w:rsid w:val="00635BA8"/>
    <w:rsid w:val="00636906"/>
    <w:rsid w:val="00636D8C"/>
    <w:rsid w:val="00637E10"/>
    <w:rsid w:val="006422BD"/>
    <w:rsid w:val="00642C99"/>
    <w:rsid w:val="00642DE8"/>
    <w:rsid w:val="00642F6D"/>
    <w:rsid w:val="0064352A"/>
    <w:rsid w:val="00643C08"/>
    <w:rsid w:val="0064422F"/>
    <w:rsid w:val="00644AAC"/>
    <w:rsid w:val="006457F0"/>
    <w:rsid w:val="0064582B"/>
    <w:rsid w:val="00651181"/>
    <w:rsid w:val="00652005"/>
    <w:rsid w:val="006544FC"/>
    <w:rsid w:val="00656D60"/>
    <w:rsid w:val="00661575"/>
    <w:rsid w:val="006621D3"/>
    <w:rsid w:val="00662586"/>
    <w:rsid w:val="006628CE"/>
    <w:rsid w:val="00662D2E"/>
    <w:rsid w:val="00663373"/>
    <w:rsid w:val="006644FB"/>
    <w:rsid w:val="006648F3"/>
    <w:rsid w:val="00665C96"/>
    <w:rsid w:val="00665D56"/>
    <w:rsid w:val="00667A6D"/>
    <w:rsid w:val="00672E67"/>
    <w:rsid w:val="00673AC1"/>
    <w:rsid w:val="00675602"/>
    <w:rsid w:val="00676DE1"/>
    <w:rsid w:val="0067712B"/>
    <w:rsid w:val="00680708"/>
    <w:rsid w:val="00681452"/>
    <w:rsid w:val="00681D32"/>
    <w:rsid w:val="00682331"/>
    <w:rsid w:val="00682559"/>
    <w:rsid w:val="0068267B"/>
    <w:rsid w:val="0068367C"/>
    <w:rsid w:val="0068370F"/>
    <w:rsid w:val="006861B0"/>
    <w:rsid w:val="00687DC2"/>
    <w:rsid w:val="00690127"/>
    <w:rsid w:val="006909AF"/>
    <w:rsid w:val="00691624"/>
    <w:rsid w:val="00691A3E"/>
    <w:rsid w:val="0069221A"/>
    <w:rsid w:val="00692878"/>
    <w:rsid w:val="00692F34"/>
    <w:rsid w:val="006935D9"/>
    <w:rsid w:val="006942E2"/>
    <w:rsid w:val="00694C3A"/>
    <w:rsid w:val="00695DB1"/>
    <w:rsid w:val="00696FC2"/>
    <w:rsid w:val="00697C23"/>
    <w:rsid w:val="006A0336"/>
    <w:rsid w:val="006A0E1C"/>
    <w:rsid w:val="006A1203"/>
    <w:rsid w:val="006A1815"/>
    <w:rsid w:val="006A1A49"/>
    <w:rsid w:val="006A3DC4"/>
    <w:rsid w:val="006A458B"/>
    <w:rsid w:val="006A7E7F"/>
    <w:rsid w:val="006B1108"/>
    <w:rsid w:val="006B53D1"/>
    <w:rsid w:val="006B54FE"/>
    <w:rsid w:val="006B5A25"/>
    <w:rsid w:val="006B5C51"/>
    <w:rsid w:val="006C13B3"/>
    <w:rsid w:val="006C389C"/>
    <w:rsid w:val="006C422E"/>
    <w:rsid w:val="006C44D4"/>
    <w:rsid w:val="006C4D37"/>
    <w:rsid w:val="006C5346"/>
    <w:rsid w:val="006C5CF0"/>
    <w:rsid w:val="006C631E"/>
    <w:rsid w:val="006C7A4C"/>
    <w:rsid w:val="006D0729"/>
    <w:rsid w:val="006D2598"/>
    <w:rsid w:val="006D5F3B"/>
    <w:rsid w:val="006D685F"/>
    <w:rsid w:val="006D6DA8"/>
    <w:rsid w:val="006D6E91"/>
    <w:rsid w:val="006E06E6"/>
    <w:rsid w:val="006E097E"/>
    <w:rsid w:val="006E0B0B"/>
    <w:rsid w:val="006E1560"/>
    <w:rsid w:val="006E167D"/>
    <w:rsid w:val="006E16FA"/>
    <w:rsid w:val="006E6577"/>
    <w:rsid w:val="006E66B3"/>
    <w:rsid w:val="006E744D"/>
    <w:rsid w:val="006F3673"/>
    <w:rsid w:val="006F3B85"/>
    <w:rsid w:val="006F4D32"/>
    <w:rsid w:val="006F50BF"/>
    <w:rsid w:val="006F5732"/>
    <w:rsid w:val="006F5975"/>
    <w:rsid w:val="00700363"/>
    <w:rsid w:val="007004CC"/>
    <w:rsid w:val="00701A4D"/>
    <w:rsid w:val="0070487B"/>
    <w:rsid w:val="0070487C"/>
    <w:rsid w:val="00707BD1"/>
    <w:rsid w:val="00707C1F"/>
    <w:rsid w:val="0071055E"/>
    <w:rsid w:val="00712E59"/>
    <w:rsid w:val="0071340D"/>
    <w:rsid w:val="007147EF"/>
    <w:rsid w:val="00715CFC"/>
    <w:rsid w:val="00715D3C"/>
    <w:rsid w:val="00720425"/>
    <w:rsid w:val="00720F69"/>
    <w:rsid w:val="00721003"/>
    <w:rsid w:val="007212E0"/>
    <w:rsid w:val="007218C2"/>
    <w:rsid w:val="00721F0C"/>
    <w:rsid w:val="00722005"/>
    <w:rsid w:val="007227EF"/>
    <w:rsid w:val="00724512"/>
    <w:rsid w:val="007249C5"/>
    <w:rsid w:val="0072577A"/>
    <w:rsid w:val="00726897"/>
    <w:rsid w:val="00726E64"/>
    <w:rsid w:val="00727075"/>
    <w:rsid w:val="0073280A"/>
    <w:rsid w:val="00732FE7"/>
    <w:rsid w:val="00733F1C"/>
    <w:rsid w:val="00734369"/>
    <w:rsid w:val="00734DB7"/>
    <w:rsid w:val="00735E6C"/>
    <w:rsid w:val="00735F9C"/>
    <w:rsid w:val="00736C21"/>
    <w:rsid w:val="00737EE7"/>
    <w:rsid w:val="00740B8A"/>
    <w:rsid w:val="00740DA6"/>
    <w:rsid w:val="00741205"/>
    <w:rsid w:val="0074162D"/>
    <w:rsid w:val="00744A0C"/>
    <w:rsid w:val="00745156"/>
    <w:rsid w:val="007459AB"/>
    <w:rsid w:val="00746181"/>
    <w:rsid w:val="00746996"/>
    <w:rsid w:val="00752016"/>
    <w:rsid w:val="007526C2"/>
    <w:rsid w:val="00756532"/>
    <w:rsid w:val="00756DE9"/>
    <w:rsid w:val="007574E0"/>
    <w:rsid w:val="007576F0"/>
    <w:rsid w:val="00761A83"/>
    <w:rsid w:val="007628AF"/>
    <w:rsid w:val="00763A2E"/>
    <w:rsid w:val="00764824"/>
    <w:rsid w:val="007651A4"/>
    <w:rsid w:val="00765417"/>
    <w:rsid w:val="0076551F"/>
    <w:rsid w:val="007658DA"/>
    <w:rsid w:val="00766343"/>
    <w:rsid w:val="007702DB"/>
    <w:rsid w:val="007707CB"/>
    <w:rsid w:val="00770F7E"/>
    <w:rsid w:val="007736D6"/>
    <w:rsid w:val="00773B94"/>
    <w:rsid w:val="00776B4A"/>
    <w:rsid w:val="00776B9D"/>
    <w:rsid w:val="007810F7"/>
    <w:rsid w:val="00781DE1"/>
    <w:rsid w:val="00781EA0"/>
    <w:rsid w:val="007821B7"/>
    <w:rsid w:val="00782C65"/>
    <w:rsid w:val="007844A8"/>
    <w:rsid w:val="00785CFA"/>
    <w:rsid w:val="00790686"/>
    <w:rsid w:val="007908CB"/>
    <w:rsid w:val="00791851"/>
    <w:rsid w:val="007926E5"/>
    <w:rsid w:val="00792B65"/>
    <w:rsid w:val="0079306D"/>
    <w:rsid w:val="00794243"/>
    <w:rsid w:val="00795D50"/>
    <w:rsid w:val="0079747D"/>
    <w:rsid w:val="00797FC4"/>
    <w:rsid w:val="007A1BAB"/>
    <w:rsid w:val="007A4E9D"/>
    <w:rsid w:val="007A5D98"/>
    <w:rsid w:val="007A7066"/>
    <w:rsid w:val="007B2269"/>
    <w:rsid w:val="007B268D"/>
    <w:rsid w:val="007B38A8"/>
    <w:rsid w:val="007B40DF"/>
    <w:rsid w:val="007B4B1E"/>
    <w:rsid w:val="007B62D0"/>
    <w:rsid w:val="007B6AC0"/>
    <w:rsid w:val="007B6BF1"/>
    <w:rsid w:val="007C0112"/>
    <w:rsid w:val="007C3EAA"/>
    <w:rsid w:val="007C3FBB"/>
    <w:rsid w:val="007C4878"/>
    <w:rsid w:val="007C4939"/>
    <w:rsid w:val="007C5F5C"/>
    <w:rsid w:val="007C6946"/>
    <w:rsid w:val="007D0685"/>
    <w:rsid w:val="007D06BC"/>
    <w:rsid w:val="007D1562"/>
    <w:rsid w:val="007D1B90"/>
    <w:rsid w:val="007D5C4F"/>
    <w:rsid w:val="007D648D"/>
    <w:rsid w:val="007E00F6"/>
    <w:rsid w:val="007E1671"/>
    <w:rsid w:val="007E5115"/>
    <w:rsid w:val="007E5271"/>
    <w:rsid w:val="007E6542"/>
    <w:rsid w:val="007E69E2"/>
    <w:rsid w:val="007F071D"/>
    <w:rsid w:val="007F1073"/>
    <w:rsid w:val="007F1400"/>
    <w:rsid w:val="007F2B22"/>
    <w:rsid w:val="007F2D35"/>
    <w:rsid w:val="007F2EFC"/>
    <w:rsid w:val="007F3164"/>
    <w:rsid w:val="007F3E4E"/>
    <w:rsid w:val="007F59D7"/>
    <w:rsid w:val="007F5D3F"/>
    <w:rsid w:val="007F5D48"/>
    <w:rsid w:val="007F7964"/>
    <w:rsid w:val="00800380"/>
    <w:rsid w:val="00803890"/>
    <w:rsid w:val="008050FC"/>
    <w:rsid w:val="008071B1"/>
    <w:rsid w:val="00810A61"/>
    <w:rsid w:val="00811075"/>
    <w:rsid w:val="0081196F"/>
    <w:rsid w:val="0081225C"/>
    <w:rsid w:val="00813976"/>
    <w:rsid w:val="00813A1D"/>
    <w:rsid w:val="00813A70"/>
    <w:rsid w:val="00814144"/>
    <w:rsid w:val="00814F14"/>
    <w:rsid w:val="00816E02"/>
    <w:rsid w:val="0082096C"/>
    <w:rsid w:val="00820B12"/>
    <w:rsid w:val="00821165"/>
    <w:rsid w:val="00821408"/>
    <w:rsid w:val="00822977"/>
    <w:rsid w:val="00822BEC"/>
    <w:rsid w:val="00823BE2"/>
    <w:rsid w:val="008253D0"/>
    <w:rsid w:val="0082644D"/>
    <w:rsid w:val="00826981"/>
    <w:rsid w:val="0082734E"/>
    <w:rsid w:val="00827E61"/>
    <w:rsid w:val="00827F96"/>
    <w:rsid w:val="00830E45"/>
    <w:rsid w:val="00832DC4"/>
    <w:rsid w:val="00834E24"/>
    <w:rsid w:val="00835745"/>
    <w:rsid w:val="00835F3D"/>
    <w:rsid w:val="00836B2D"/>
    <w:rsid w:val="00840649"/>
    <w:rsid w:val="00840897"/>
    <w:rsid w:val="00841406"/>
    <w:rsid w:val="0084253A"/>
    <w:rsid w:val="00842A84"/>
    <w:rsid w:val="00843CED"/>
    <w:rsid w:val="0084413C"/>
    <w:rsid w:val="00846C9E"/>
    <w:rsid w:val="00846E73"/>
    <w:rsid w:val="00847569"/>
    <w:rsid w:val="00850ABB"/>
    <w:rsid w:val="0085551E"/>
    <w:rsid w:val="00856995"/>
    <w:rsid w:val="008605F6"/>
    <w:rsid w:val="0086087B"/>
    <w:rsid w:val="0086093A"/>
    <w:rsid w:val="00861274"/>
    <w:rsid w:val="00861512"/>
    <w:rsid w:val="00861BB3"/>
    <w:rsid w:val="00862E57"/>
    <w:rsid w:val="00866568"/>
    <w:rsid w:val="008673CD"/>
    <w:rsid w:val="00870D66"/>
    <w:rsid w:val="00871E60"/>
    <w:rsid w:val="00874529"/>
    <w:rsid w:val="008749F6"/>
    <w:rsid w:val="00874B7C"/>
    <w:rsid w:val="00880330"/>
    <w:rsid w:val="008805C6"/>
    <w:rsid w:val="008808BA"/>
    <w:rsid w:val="00880BC4"/>
    <w:rsid w:val="0088189F"/>
    <w:rsid w:val="008856FB"/>
    <w:rsid w:val="00885F37"/>
    <w:rsid w:val="008864DE"/>
    <w:rsid w:val="0088655A"/>
    <w:rsid w:val="00886D9C"/>
    <w:rsid w:val="008879C7"/>
    <w:rsid w:val="00890D1B"/>
    <w:rsid w:val="00893036"/>
    <w:rsid w:val="008956D7"/>
    <w:rsid w:val="0089729C"/>
    <w:rsid w:val="0089786D"/>
    <w:rsid w:val="008A097F"/>
    <w:rsid w:val="008A32ED"/>
    <w:rsid w:val="008A407A"/>
    <w:rsid w:val="008A4EB0"/>
    <w:rsid w:val="008A64B5"/>
    <w:rsid w:val="008A6A1A"/>
    <w:rsid w:val="008A7287"/>
    <w:rsid w:val="008B13C3"/>
    <w:rsid w:val="008B1956"/>
    <w:rsid w:val="008B1A4D"/>
    <w:rsid w:val="008B34DC"/>
    <w:rsid w:val="008B69F6"/>
    <w:rsid w:val="008B6AFA"/>
    <w:rsid w:val="008B6BE5"/>
    <w:rsid w:val="008C0686"/>
    <w:rsid w:val="008C0FDC"/>
    <w:rsid w:val="008C180D"/>
    <w:rsid w:val="008C2F3A"/>
    <w:rsid w:val="008C325B"/>
    <w:rsid w:val="008C33E7"/>
    <w:rsid w:val="008C423C"/>
    <w:rsid w:val="008C5628"/>
    <w:rsid w:val="008C6C07"/>
    <w:rsid w:val="008C7083"/>
    <w:rsid w:val="008C7779"/>
    <w:rsid w:val="008C7F87"/>
    <w:rsid w:val="008D0110"/>
    <w:rsid w:val="008D0145"/>
    <w:rsid w:val="008D01C1"/>
    <w:rsid w:val="008D059B"/>
    <w:rsid w:val="008D06C9"/>
    <w:rsid w:val="008D0F3A"/>
    <w:rsid w:val="008D188A"/>
    <w:rsid w:val="008D1D24"/>
    <w:rsid w:val="008D2ADB"/>
    <w:rsid w:val="008D3751"/>
    <w:rsid w:val="008D406E"/>
    <w:rsid w:val="008D4164"/>
    <w:rsid w:val="008D475D"/>
    <w:rsid w:val="008D4BEA"/>
    <w:rsid w:val="008D6D51"/>
    <w:rsid w:val="008D79BA"/>
    <w:rsid w:val="008D7B62"/>
    <w:rsid w:val="008E0C84"/>
    <w:rsid w:val="008E0EDC"/>
    <w:rsid w:val="008E115A"/>
    <w:rsid w:val="008E141E"/>
    <w:rsid w:val="008E1EBC"/>
    <w:rsid w:val="008E2294"/>
    <w:rsid w:val="008E2307"/>
    <w:rsid w:val="008E277C"/>
    <w:rsid w:val="008E2C66"/>
    <w:rsid w:val="008E2F9E"/>
    <w:rsid w:val="008E3534"/>
    <w:rsid w:val="008E4B2C"/>
    <w:rsid w:val="008E4F8C"/>
    <w:rsid w:val="008E72A1"/>
    <w:rsid w:val="008E7E2F"/>
    <w:rsid w:val="008F061C"/>
    <w:rsid w:val="008F0EB1"/>
    <w:rsid w:val="008F213E"/>
    <w:rsid w:val="008F2CFC"/>
    <w:rsid w:val="008F3B97"/>
    <w:rsid w:val="008F3BBE"/>
    <w:rsid w:val="008F43CD"/>
    <w:rsid w:val="008F4407"/>
    <w:rsid w:val="008F4939"/>
    <w:rsid w:val="008F56CD"/>
    <w:rsid w:val="008F5AA6"/>
    <w:rsid w:val="008F5C6C"/>
    <w:rsid w:val="008F600B"/>
    <w:rsid w:val="008F67AE"/>
    <w:rsid w:val="008F7FD7"/>
    <w:rsid w:val="00900AA6"/>
    <w:rsid w:val="00900DA6"/>
    <w:rsid w:val="00901FCD"/>
    <w:rsid w:val="00902062"/>
    <w:rsid w:val="00903459"/>
    <w:rsid w:val="009034E6"/>
    <w:rsid w:val="00905134"/>
    <w:rsid w:val="00906B55"/>
    <w:rsid w:val="00906F60"/>
    <w:rsid w:val="009125EE"/>
    <w:rsid w:val="00912FE3"/>
    <w:rsid w:val="009151CB"/>
    <w:rsid w:val="009153AA"/>
    <w:rsid w:val="00915766"/>
    <w:rsid w:val="00921566"/>
    <w:rsid w:val="00921A8A"/>
    <w:rsid w:val="00921E29"/>
    <w:rsid w:val="00922827"/>
    <w:rsid w:val="00923131"/>
    <w:rsid w:val="00923260"/>
    <w:rsid w:val="009257A2"/>
    <w:rsid w:val="009260C5"/>
    <w:rsid w:val="00927544"/>
    <w:rsid w:val="00927812"/>
    <w:rsid w:val="009300EF"/>
    <w:rsid w:val="0093152C"/>
    <w:rsid w:val="0093319A"/>
    <w:rsid w:val="009335C6"/>
    <w:rsid w:val="00933D6A"/>
    <w:rsid w:val="00934123"/>
    <w:rsid w:val="0093520A"/>
    <w:rsid w:val="00937599"/>
    <w:rsid w:val="009402CC"/>
    <w:rsid w:val="00942A0B"/>
    <w:rsid w:val="00942F38"/>
    <w:rsid w:val="00944064"/>
    <w:rsid w:val="009442EF"/>
    <w:rsid w:val="00945ACA"/>
    <w:rsid w:val="00946324"/>
    <w:rsid w:val="009466EA"/>
    <w:rsid w:val="00946F13"/>
    <w:rsid w:val="0095332A"/>
    <w:rsid w:val="009542BB"/>
    <w:rsid w:val="009558C7"/>
    <w:rsid w:val="00955971"/>
    <w:rsid w:val="00956760"/>
    <w:rsid w:val="00960D3B"/>
    <w:rsid w:val="00963AA1"/>
    <w:rsid w:val="00965C2C"/>
    <w:rsid w:val="009663E4"/>
    <w:rsid w:val="00966E01"/>
    <w:rsid w:val="00967DF6"/>
    <w:rsid w:val="009711CF"/>
    <w:rsid w:val="009716FF"/>
    <w:rsid w:val="0097172D"/>
    <w:rsid w:val="00971948"/>
    <w:rsid w:val="009728D7"/>
    <w:rsid w:val="00973209"/>
    <w:rsid w:val="00973FB6"/>
    <w:rsid w:val="00977E13"/>
    <w:rsid w:val="009808F7"/>
    <w:rsid w:val="00981E70"/>
    <w:rsid w:val="00981FBB"/>
    <w:rsid w:val="009823CE"/>
    <w:rsid w:val="00982929"/>
    <w:rsid w:val="00982958"/>
    <w:rsid w:val="00982B9C"/>
    <w:rsid w:val="00982FAF"/>
    <w:rsid w:val="00983183"/>
    <w:rsid w:val="00985165"/>
    <w:rsid w:val="0098596B"/>
    <w:rsid w:val="00985A6E"/>
    <w:rsid w:val="00986AC5"/>
    <w:rsid w:val="00987D5A"/>
    <w:rsid w:val="00990DF0"/>
    <w:rsid w:val="00991552"/>
    <w:rsid w:val="0099222A"/>
    <w:rsid w:val="0099358C"/>
    <w:rsid w:val="00993961"/>
    <w:rsid w:val="00995116"/>
    <w:rsid w:val="009951B7"/>
    <w:rsid w:val="00995BD9"/>
    <w:rsid w:val="009A09D6"/>
    <w:rsid w:val="009A16F5"/>
    <w:rsid w:val="009A1A22"/>
    <w:rsid w:val="009A3435"/>
    <w:rsid w:val="009A4D07"/>
    <w:rsid w:val="009A51B1"/>
    <w:rsid w:val="009B027F"/>
    <w:rsid w:val="009B2B9E"/>
    <w:rsid w:val="009B40CF"/>
    <w:rsid w:val="009B55BC"/>
    <w:rsid w:val="009B7427"/>
    <w:rsid w:val="009C1301"/>
    <w:rsid w:val="009C16EA"/>
    <w:rsid w:val="009C19A4"/>
    <w:rsid w:val="009C299D"/>
    <w:rsid w:val="009C2C4B"/>
    <w:rsid w:val="009C3353"/>
    <w:rsid w:val="009C39C4"/>
    <w:rsid w:val="009C3F59"/>
    <w:rsid w:val="009C6D06"/>
    <w:rsid w:val="009C715E"/>
    <w:rsid w:val="009C78DF"/>
    <w:rsid w:val="009D0083"/>
    <w:rsid w:val="009D01AB"/>
    <w:rsid w:val="009D0620"/>
    <w:rsid w:val="009D0A4B"/>
    <w:rsid w:val="009D125F"/>
    <w:rsid w:val="009D1886"/>
    <w:rsid w:val="009D3267"/>
    <w:rsid w:val="009D4174"/>
    <w:rsid w:val="009D5BC9"/>
    <w:rsid w:val="009D66A5"/>
    <w:rsid w:val="009D6C1E"/>
    <w:rsid w:val="009D7276"/>
    <w:rsid w:val="009E55E7"/>
    <w:rsid w:val="009E6F76"/>
    <w:rsid w:val="009E7EE7"/>
    <w:rsid w:val="009F0BA7"/>
    <w:rsid w:val="009F2AC3"/>
    <w:rsid w:val="009F3E0F"/>
    <w:rsid w:val="009F50DE"/>
    <w:rsid w:val="009F6BEA"/>
    <w:rsid w:val="009F76E9"/>
    <w:rsid w:val="00A0109E"/>
    <w:rsid w:val="00A011A0"/>
    <w:rsid w:val="00A012F6"/>
    <w:rsid w:val="00A028F7"/>
    <w:rsid w:val="00A038EE"/>
    <w:rsid w:val="00A0490A"/>
    <w:rsid w:val="00A04DA9"/>
    <w:rsid w:val="00A050D0"/>
    <w:rsid w:val="00A057F3"/>
    <w:rsid w:val="00A05CCB"/>
    <w:rsid w:val="00A0620D"/>
    <w:rsid w:val="00A06F5E"/>
    <w:rsid w:val="00A0716D"/>
    <w:rsid w:val="00A0765D"/>
    <w:rsid w:val="00A0776C"/>
    <w:rsid w:val="00A11F89"/>
    <w:rsid w:val="00A129EC"/>
    <w:rsid w:val="00A1480A"/>
    <w:rsid w:val="00A14898"/>
    <w:rsid w:val="00A14F39"/>
    <w:rsid w:val="00A15589"/>
    <w:rsid w:val="00A161F8"/>
    <w:rsid w:val="00A17199"/>
    <w:rsid w:val="00A202D4"/>
    <w:rsid w:val="00A214EB"/>
    <w:rsid w:val="00A215F1"/>
    <w:rsid w:val="00A229AB"/>
    <w:rsid w:val="00A24DCB"/>
    <w:rsid w:val="00A2576E"/>
    <w:rsid w:val="00A263D5"/>
    <w:rsid w:val="00A2710B"/>
    <w:rsid w:val="00A272BE"/>
    <w:rsid w:val="00A276AF"/>
    <w:rsid w:val="00A30B3B"/>
    <w:rsid w:val="00A31DC8"/>
    <w:rsid w:val="00A327B3"/>
    <w:rsid w:val="00A32B77"/>
    <w:rsid w:val="00A33CE1"/>
    <w:rsid w:val="00A34A6D"/>
    <w:rsid w:val="00A34D8E"/>
    <w:rsid w:val="00A36295"/>
    <w:rsid w:val="00A365B4"/>
    <w:rsid w:val="00A367F6"/>
    <w:rsid w:val="00A37C06"/>
    <w:rsid w:val="00A37C93"/>
    <w:rsid w:val="00A40FF7"/>
    <w:rsid w:val="00A42BC5"/>
    <w:rsid w:val="00A43321"/>
    <w:rsid w:val="00A438FA"/>
    <w:rsid w:val="00A439FC"/>
    <w:rsid w:val="00A458C2"/>
    <w:rsid w:val="00A45CD3"/>
    <w:rsid w:val="00A45E41"/>
    <w:rsid w:val="00A46093"/>
    <w:rsid w:val="00A46D05"/>
    <w:rsid w:val="00A50140"/>
    <w:rsid w:val="00A50344"/>
    <w:rsid w:val="00A5051D"/>
    <w:rsid w:val="00A50899"/>
    <w:rsid w:val="00A5089C"/>
    <w:rsid w:val="00A51124"/>
    <w:rsid w:val="00A5138E"/>
    <w:rsid w:val="00A516CD"/>
    <w:rsid w:val="00A51A4F"/>
    <w:rsid w:val="00A52788"/>
    <w:rsid w:val="00A53581"/>
    <w:rsid w:val="00A57ADC"/>
    <w:rsid w:val="00A606C9"/>
    <w:rsid w:val="00A60700"/>
    <w:rsid w:val="00A60F23"/>
    <w:rsid w:val="00A6139E"/>
    <w:rsid w:val="00A618BB"/>
    <w:rsid w:val="00A61E42"/>
    <w:rsid w:val="00A620AB"/>
    <w:rsid w:val="00A623A4"/>
    <w:rsid w:val="00A62CDF"/>
    <w:rsid w:val="00A641A4"/>
    <w:rsid w:val="00A64E2B"/>
    <w:rsid w:val="00A65ECC"/>
    <w:rsid w:val="00A70213"/>
    <w:rsid w:val="00A714BD"/>
    <w:rsid w:val="00A71BB9"/>
    <w:rsid w:val="00A72209"/>
    <w:rsid w:val="00A73771"/>
    <w:rsid w:val="00A74533"/>
    <w:rsid w:val="00A75E09"/>
    <w:rsid w:val="00A762B9"/>
    <w:rsid w:val="00A7708B"/>
    <w:rsid w:val="00A77B0D"/>
    <w:rsid w:val="00A80C6B"/>
    <w:rsid w:val="00A81A71"/>
    <w:rsid w:val="00A81F6E"/>
    <w:rsid w:val="00A83D0C"/>
    <w:rsid w:val="00A84992"/>
    <w:rsid w:val="00A86146"/>
    <w:rsid w:val="00A87284"/>
    <w:rsid w:val="00A87A94"/>
    <w:rsid w:val="00A87AC7"/>
    <w:rsid w:val="00A90CC0"/>
    <w:rsid w:val="00A919B7"/>
    <w:rsid w:val="00A929F2"/>
    <w:rsid w:val="00A94A0D"/>
    <w:rsid w:val="00A96218"/>
    <w:rsid w:val="00A9630B"/>
    <w:rsid w:val="00A965F4"/>
    <w:rsid w:val="00AA03FF"/>
    <w:rsid w:val="00AA064E"/>
    <w:rsid w:val="00AA193D"/>
    <w:rsid w:val="00AA2CA5"/>
    <w:rsid w:val="00AA3A52"/>
    <w:rsid w:val="00AA407D"/>
    <w:rsid w:val="00AA5214"/>
    <w:rsid w:val="00AA657B"/>
    <w:rsid w:val="00AA674F"/>
    <w:rsid w:val="00AB0FD8"/>
    <w:rsid w:val="00AB11F6"/>
    <w:rsid w:val="00AB186E"/>
    <w:rsid w:val="00AB3D80"/>
    <w:rsid w:val="00AB5F4C"/>
    <w:rsid w:val="00AC0787"/>
    <w:rsid w:val="00AC0F78"/>
    <w:rsid w:val="00AC103A"/>
    <w:rsid w:val="00AC2571"/>
    <w:rsid w:val="00AC3EA8"/>
    <w:rsid w:val="00AC425B"/>
    <w:rsid w:val="00AC4A5C"/>
    <w:rsid w:val="00AC5002"/>
    <w:rsid w:val="00AC512A"/>
    <w:rsid w:val="00AD0400"/>
    <w:rsid w:val="00AD0EA6"/>
    <w:rsid w:val="00AD122C"/>
    <w:rsid w:val="00AD1EE5"/>
    <w:rsid w:val="00AD30A6"/>
    <w:rsid w:val="00AD3171"/>
    <w:rsid w:val="00AD3759"/>
    <w:rsid w:val="00AD38A2"/>
    <w:rsid w:val="00AD4019"/>
    <w:rsid w:val="00AD4CE3"/>
    <w:rsid w:val="00AD59EE"/>
    <w:rsid w:val="00AD5CCE"/>
    <w:rsid w:val="00AD6E51"/>
    <w:rsid w:val="00AD71A1"/>
    <w:rsid w:val="00AD7B50"/>
    <w:rsid w:val="00AE0EE6"/>
    <w:rsid w:val="00AE105B"/>
    <w:rsid w:val="00AE1DA6"/>
    <w:rsid w:val="00AE25C4"/>
    <w:rsid w:val="00AE2CF3"/>
    <w:rsid w:val="00AE2EF5"/>
    <w:rsid w:val="00AE3E20"/>
    <w:rsid w:val="00AE6082"/>
    <w:rsid w:val="00AE6AE4"/>
    <w:rsid w:val="00AE6ED4"/>
    <w:rsid w:val="00AE76DC"/>
    <w:rsid w:val="00AE7904"/>
    <w:rsid w:val="00AE7949"/>
    <w:rsid w:val="00AF2968"/>
    <w:rsid w:val="00AF496D"/>
    <w:rsid w:val="00AF4F86"/>
    <w:rsid w:val="00AF5ECC"/>
    <w:rsid w:val="00B00043"/>
    <w:rsid w:val="00B00F57"/>
    <w:rsid w:val="00B01A3D"/>
    <w:rsid w:val="00B02BDC"/>
    <w:rsid w:val="00B036C9"/>
    <w:rsid w:val="00B048AD"/>
    <w:rsid w:val="00B04D39"/>
    <w:rsid w:val="00B05885"/>
    <w:rsid w:val="00B05B34"/>
    <w:rsid w:val="00B05DD5"/>
    <w:rsid w:val="00B07686"/>
    <w:rsid w:val="00B077BF"/>
    <w:rsid w:val="00B104D0"/>
    <w:rsid w:val="00B1234E"/>
    <w:rsid w:val="00B13CBC"/>
    <w:rsid w:val="00B14ADC"/>
    <w:rsid w:val="00B15AF6"/>
    <w:rsid w:val="00B216BD"/>
    <w:rsid w:val="00B21B15"/>
    <w:rsid w:val="00B22675"/>
    <w:rsid w:val="00B2563E"/>
    <w:rsid w:val="00B272E0"/>
    <w:rsid w:val="00B27A3C"/>
    <w:rsid w:val="00B30053"/>
    <w:rsid w:val="00B30D2B"/>
    <w:rsid w:val="00B31722"/>
    <w:rsid w:val="00B31870"/>
    <w:rsid w:val="00B32386"/>
    <w:rsid w:val="00B33A7D"/>
    <w:rsid w:val="00B33A8B"/>
    <w:rsid w:val="00B34286"/>
    <w:rsid w:val="00B34749"/>
    <w:rsid w:val="00B34EE1"/>
    <w:rsid w:val="00B36366"/>
    <w:rsid w:val="00B375E0"/>
    <w:rsid w:val="00B408BE"/>
    <w:rsid w:val="00B445AC"/>
    <w:rsid w:val="00B44A31"/>
    <w:rsid w:val="00B458F7"/>
    <w:rsid w:val="00B467FC"/>
    <w:rsid w:val="00B51AB3"/>
    <w:rsid w:val="00B52711"/>
    <w:rsid w:val="00B53BE5"/>
    <w:rsid w:val="00B53C0C"/>
    <w:rsid w:val="00B55E64"/>
    <w:rsid w:val="00B56648"/>
    <w:rsid w:val="00B56B2D"/>
    <w:rsid w:val="00B60382"/>
    <w:rsid w:val="00B608BD"/>
    <w:rsid w:val="00B610A9"/>
    <w:rsid w:val="00B61761"/>
    <w:rsid w:val="00B617C8"/>
    <w:rsid w:val="00B63136"/>
    <w:rsid w:val="00B644DD"/>
    <w:rsid w:val="00B65D05"/>
    <w:rsid w:val="00B66978"/>
    <w:rsid w:val="00B66C88"/>
    <w:rsid w:val="00B67449"/>
    <w:rsid w:val="00B67BF7"/>
    <w:rsid w:val="00B71841"/>
    <w:rsid w:val="00B71E4A"/>
    <w:rsid w:val="00B723D4"/>
    <w:rsid w:val="00B7326C"/>
    <w:rsid w:val="00B73C85"/>
    <w:rsid w:val="00B77543"/>
    <w:rsid w:val="00B80366"/>
    <w:rsid w:val="00B80CEB"/>
    <w:rsid w:val="00B84DED"/>
    <w:rsid w:val="00B84F9D"/>
    <w:rsid w:val="00B86145"/>
    <w:rsid w:val="00B861D3"/>
    <w:rsid w:val="00B86B12"/>
    <w:rsid w:val="00B878F4"/>
    <w:rsid w:val="00B91263"/>
    <w:rsid w:val="00B91A84"/>
    <w:rsid w:val="00B92951"/>
    <w:rsid w:val="00B94ED7"/>
    <w:rsid w:val="00B95E33"/>
    <w:rsid w:val="00B964B0"/>
    <w:rsid w:val="00B96709"/>
    <w:rsid w:val="00B9776E"/>
    <w:rsid w:val="00BA0F30"/>
    <w:rsid w:val="00BA1C2F"/>
    <w:rsid w:val="00BA21C2"/>
    <w:rsid w:val="00BA4399"/>
    <w:rsid w:val="00BA4618"/>
    <w:rsid w:val="00BA56C3"/>
    <w:rsid w:val="00BA6467"/>
    <w:rsid w:val="00BA7C8F"/>
    <w:rsid w:val="00BB0443"/>
    <w:rsid w:val="00BB0610"/>
    <w:rsid w:val="00BB196C"/>
    <w:rsid w:val="00BB2765"/>
    <w:rsid w:val="00BB30FE"/>
    <w:rsid w:val="00BB32B4"/>
    <w:rsid w:val="00BB32BD"/>
    <w:rsid w:val="00BB46D9"/>
    <w:rsid w:val="00BB5759"/>
    <w:rsid w:val="00BB5C05"/>
    <w:rsid w:val="00BB750B"/>
    <w:rsid w:val="00BB7536"/>
    <w:rsid w:val="00BB782C"/>
    <w:rsid w:val="00BC0506"/>
    <w:rsid w:val="00BC1161"/>
    <w:rsid w:val="00BC2037"/>
    <w:rsid w:val="00BC21AD"/>
    <w:rsid w:val="00BC2748"/>
    <w:rsid w:val="00BC35E9"/>
    <w:rsid w:val="00BC4705"/>
    <w:rsid w:val="00BC55CB"/>
    <w:rsid w:val="00BC5982"/>
    <w:rsid w:val="00BC66DF"/>
    <w:rsid w:val="00BD1C20"/>
    <w:rsid w:val="00BD1D74"/>
    <w:rsid w:val="00BD1DBE"/>
    <w:rsid w:val="00BD3866"/>
    <w:rsid w:val="00BD4074"/>
    <w:rsid w:val="00BD44C7"/>
    <w:rsid w:val="00BD4994"/>
    <w:rsid w:val="00BD4DA3"/>
    <w:rsid w:val="00BD5160"/>
    <w:rsid w:val="00BD5E3A"/>
    <w:rsid w:val="00BD70FE"/>
    <w:rsid w:val="00BD7353"/>
    <w:rsid w:val="00BD7ABB"/>
    <w:rsid w:val="00BE22E5"/>
    <w:rsid w:val="00BE248F"/>
    <w:rsid w:val="00BE3056"/>
    <w:rsid w:val="00BE5469"/>
    <w:rsid w:val="00BE592E"/>
    <w:rsid w:val="00BF082B"/>
    <w:rsid w:val="00BF08BC"/>
    <w:rsid w:val="00BF1158"/>
    <w:rsid w:val="00BF15A8"/>
    <w:rsid w:val="00BF226D"/>
    <w:rsid w:val="00BF2D7C"/>
    <w:rsid w:val="00BF4422"/>
    <w:rsid w:val="00BF4553"/>
    <w:rsid w:val="00BF4BF5"/>
    <w:rsid w:val="00BF6CE2"/>
    <w:rsid w:val="00C004F1"/>
    <w:rsid w:val="00C0069D"/>
    <w:rsid w:val="00C00E36"/>
    <w:rsid w:val="00C01127"/>
    <w:rsid w:val="00C01C21"/>
    <w:rsid w:val="00C023B1"/>
    <w:rsid w:val="00C0345F"/>
    <w:rsid w:val="00C042AF"/>
    <w:rsid w:val="00C04737"/>
    <w:rsid w:val="00C05445"/>
    <w:rsid w:val="00C0635F"/>
    <w:rsid w:val="00C06B9C"/>
    <w:rsid w:val="00C11277"/>
    <w:rsid w:val="00C11A14"/>
    <w:rsid w:val="00C13A8C"/>
    <w:rsid w:val="00C143AA"/>
    <w:rsid w:val="00C14952"/>
    <w:rsid w:val="00C14E13"/>
    <w:rsid w:val="00C15370"/>
    <w:rsid w:val="00C15F63"/>
    <w:rsid w:val="00C167DD"/>
    <w:rsid w:val="00C22700"/>
    <w:rsid w:val="00C22AF8"/>
    <w:rsid w:val="00C23E4F"/>
    <w:rsid w:val="00C246CB"/>
    <w:rsid w:val="00C253A2"/>
    <w:rsid w:val="00C260CF"/>
    <w:rsid w:val="00C26265"/>
    <w:rsid w:val="00C27434"/>
    <w:rsid w:val="00C30CCC"/>
    <w:rsid w:val="00C33136"/>
    <w:rsid w:val="00C33A07"/>
    <w:rsid w:val="00C33BC1"/>
    <w:rsid w:val="00C33E7F"/>
    <w:rsid w:val="00C34645"/>
    <w:rsid w:val="00C35A72"/>
    <w:rsid w:val="00C35C25"/>
    <w:rsid w:val="00C35CC2"/>
    <w:rsid w:val="00C3761E"/>
    <w:rsid w:val="00C400B2"/>
    <w:rsid w:val="00C41E65"/>
    <w:rsid w:val="00C4635B"/>
    <w:rsid w:val="00C46C81"/>
    <w:rsid w:val="00C46F9A"/>
    <w:rsid w:val="00C477AA"/>
    <w:rsid w:val="00C47A98"/>
    <w:rsid w:val="00C50A57"/>
    <w:rsid w:val="00C5112C"/>
    <w:rsid w:val="00C514A1"/>
    <w:rsid w:val="00C52598"/>
    <w:rsid w:val="00C53AD9"/>
    <w:rsid w:val="00C56A60"/>
    <w:rsid w:val="00C5781D"/>
    <w:rsid w:val="00C61B9D"/>
    <w:rsid w:val="00C62143"/>
    <w:rsid w:val="00C651FA"/>
    <w:rsid w:val="00C662AA"/>
    <w:rsid w:val="00C66334"/>
    <w:rsid w:val="00C6637E"/>
    <w:rsid w:val="00C66464"/>
    <w:rsid w:val="00C70DC0"/>
    <w:rsid w:val="00C710E1"/>
    <w:rsid w:val="00C7117D"/>
    <w:rsid w:val="00C711E1"/>
    <w:rsid w:val="00C712CB"/>
    <w:rsid w:val="00C726C0"/>
    <w:rsid w:val="00C735D3"/>
    <w:rsid w:val="00C73DBF"/>
    <w:rsid w:val="00C73E4B"/>
    <w:rsid w:val="00C74DB6"/>
    <w:rsid w:val="00C75929"/>
    <w:rsid w:val="00C75FD5"/>
    <w:rsid w:val="00C807C6"/>
    <w:rsid w:val="00C80F81"/>
    <w:rsid w:val="00C81DF3"/>
    <w:rsid w:val="00C834CB"/>
    <w:rsid w:val="00C83974"/>
    <w:rsid w:val="00C84720"/>
    <w:rsid w:val="00C8553F"/>
    <w:rsid w:val="00C86CDA"/>
    <w:rsid w:val="00C87535"/>
    <w:rsid w:val="00C877CB"/>
    <w:rsid w:val="00C903F7"/>
    <w:rsid w:val="00C9074B"/>
    <w:rsid w:val="00C92E2E"/>
    <w:rsid w:val="00C93846"/>
    <w:rsid w:val="00C972EE"/>
    <w:rsid w:val="00C975CD"/>
    <w:rsid w:val="00C97A76"/>
    <w:rsid w:val="00CA04BA"/>
    <w:rsid w:val="00CA2E31"/>
    <w:rsid w:val="00CA3478"/>
    <w:rsid w:val="00CA34B0"/>
    <w:rsid w:val="00CA3FBC"/>
    <w:rsid w:val="00CA40C7"/>
    <w:rsid w:val="00CA4855"/>
    <w:rsid w:val="00CA6D55"/>
    <w:rsid w:val="00CA70BF"/>
    <w:rsid w:val="00CA7656"/>
    <w:rsid w:val="00CA765D"/>
    <w:rsid w:val="00CA7F52"/>
    <w:rsid w:val="00CB0C45"/>
    <w:rsid w:val="00CB1324"/>
    <w:rsid w:val="00CB1752"/>
    <w:rsid w:val="00CB1E2A"/>
    <w:rsid w:val="00CB1E37"/>
    <w:rsid w:val="00CB1F26"/>
    <w:rsid w:val="00CB23D2"/>
    <w:rsid w:val="00CB29FA"/>
    <w:rsid w:val="00CB3608"/>
    <w:rsid w:val="00CB4D7E"/>
    <w:rsid w:val="00CB53F6"/>
    <w:rsid w:val="00CB5E9F"/>
    <w:rsid w:val="00CB6E12"/>
    <w:rsid w:val="00CC0DBB"/>
    <w:rsid w:val="00CC0ED5"/>
    <w:rsid w:val="00CC1895"/>
    <w:rsid w:val="00CC2B72"/>
    <w:rsid w:val="00CC2CB5"/>
    <w:rsid w:val="00CC2E4C"/>
    <w:rsid w:val="00CC49DC"/>
    <w:rsid w:val="00CC49EE"/>
    <w:rsid w:val="00CC5341"/>
    <w:rsid w:val="00CC5DF7"/>
    <w:rsid w:val="00CC6FE6"/>
    <w:rsid w:val="00CD07C5"/>
    <w:rsid w:val="00CD394C"/>
    <w:rsid w:val="00CD3ABB"/>
    <w:rsid w:val="00CD49D9"/>
    <w:rsid w:val="00CD4ECD"/>
    <w:rsid w:val="00CD53BB"/>
    <w:rsid w:val="00CE00AD"/>
    <w:rsid w:val="00CE0714"/>
    <w:rsid w:val="00CE1635"/>
    <w:rsid w:val="00CE1837"/>
    <w:rsid w:val="00CE21D0"/>
    <w:rsid w:val="00CE2449"/>
    <w:rsid w:val="00CE330B"/>
    <w:rsid w:val="00CE3722"/>
    <w:rsid w:val="00CE3F81"/>
    <w:rsid w:val="00CE489C"/>
    <w:rsid w:val="00CE4CCC"/>
    <w:rsid w:val="00CE7D68"/>
    <w:rsid w:val="00CE7FD8"/>
    <w:rsid w:val="00CF0886"/>
    <w:rsid w:val="00CF0C7B"/>
    <w:rsid w:val="00CF1271"/>
    <w:rsid w:val="00CF12FB"/>
    <w:rsid w:val="00CF17CA"/>
    <w:rsid w:val="00CF4BAC"/>
    <w:rsid w:val="00CF4BF3"/>
    <w:rsid w:val="00CF53A8"/>
    <w:rsid w:val="00CF5FCC"/>
    <w:rsid w:val="00CF666D"/>
    <w:rsid w:val="00CF68FE"/>
    <w:rsid w:val="00CF70E3"/>
    <w:rsid w:val="00D02900"/>
    <w:rsid w:val="00D03430"/>
    <w:rsid w:val="00D07327"/>
    <w:rsid w:val="00D11319"/>
    <w:rsid w:val="00D12E7E"/>
    <w:rsid w:val="00D13A5F"/>
    <w:rsid w:val="00D13A9D"/>
    <w:rsid w:val="00D145E2"/>
    <w:rsid w:val="00D14ECB"/>
    <w:rsid w:val="00D17AA4"/>
    <w:rsid w:val="00D17CCB"/>
    <w:rsid w:val="00D200B3"/>
    <w:rsid w:val="00D20DEE"/>
    <w:rsid w:val="00D21CA1"/>
    <w:rsid w:val="00D21F0D"/>
    <w:rsid w:val="00D222CA"/>
    <w:rsid w:val="00D22C34"/>
    <w:rsid w:val="00D24641"/>
    <w:rsid w:val="00D2555B"/>
    <w:rsid w:val="00D279FC"/>
    <w:rsid w:val="00D30742"/>
    <w:rsid w:val="00D31DD3"/>
    <w:rsid w:val="00D328DD"/>
    <w:rsid w:val="00D33A55"/>
    <w:rsid w:val="00D33A7C"/>
    <w:rsid w:val="00D3422B"/>
    <w:rsid w:val="00D36919"/>
    <w:rsid w:val="00D3728C"/>
    <w:rsid w:val="00D40CB0"/>
    <w:rsid w:val="00D4176C"/>
    <w:rsid w:val="00D426F2"/>
    <w:rsid w:val="00D43AA6"/>
    <w:rsid w:val="00D443FD"/>
    <w:rsid w:val="00D47955"/>
    <w:rsid w:val="00D47EB0"/>
    <w:rsid w:val="00D510D3"/>
    <w:rsid w:val="00D51863"/>
    <w:rsid w:val="00D52A7A"/>
    <w:rsid w:val="00D52A83"/>
    <w:rsid w:val="00D52B39"/>
    <w:rsid w:val="00D52C32"/>
    <w:rsid w:val="00D52F27"/>
    <w:rsid w:val="00D53007"/>
    <w:rsid w:val="00D545E5"/>
    <w:rsid w:val="00D54C0C"/>
    <w:rsid w:val="00D57005"/>
    <w:rsid w:val="00D57C4B"/>
    <w:rsid w:val="00D60295"/>
    <w:rsid w:val="00D603D1"/>
    <w:rsid w:val="00D604E4"/>
    <w:rsid w:val="00D61127"/>
    <w:rsid w:val="00D62756"/>
    <w:rsid w:val="00D64EEA"/>
    <w:rsid w:val="00D67818"/>
    <w:rsid w:val="00D70A3F"/>
    <w:rsid w:val="00D71BBB"/>
    <w:rsid w:val="00D720C0"/>
    <w:rsid w:val="00D72884"/>
    <w:rsid w:val="00D72A0C"/>
    <w:rsid w:val="00D73242"/>
    <w:rsid w:val="00D7481A"/>
    <w:rsid w:val="00D75B05"/>
    <w:rsid w:val="00D770D7"/>
    <w:rsid w:val="00D837B2"/>
    <w:rsid w:val="00D83CBB"/>
    <w:rsid w:val="00D84A40"/>
    <w:rsid w:val="00D85151"/>
    <w:rsid w:val="00D85A9A"/>
    <w:rsid w:val="00D86D50"/>
    <w:rsid w:val="00D905E7"/>
    <w:rsid w:val="00D90F2F"/>
    <w:rsid w:val="00D920D4"/>
    <w:rsid w:val="00D92699"/>
    <w:rsid w:val="00D939A2"/>
    <w:rsid w:val="00D93ED1"/>
    <w:rsid w:val="00D93FC0"/>
    <w:rsid w:val="00D94660"/>
    <w:rsid w:val="00D978BD"/>
    <w:rsid w:val="00DA0120"/>
    <w:rsid w:val="00DA04AA"/>
    <w:rsid w:val="00DA0ABB"/>
    <w:rsid w:val="00DA0AC9"/>
    <w:rsid w:val="00DA0E17"/>
    <w:rsid w:val="00DA175F"/>
    <w:rsid w:val="00DA268D"/>
    <w:rsid w:val="00DA2F5A"/>
    <w:rsid w:val="00DA31BA"/>
    <w:rsid w:val="00DA3828"/>
    <w:rsid w:val="00DA3E01"/>
    <w:rsid w:val="00DA5354"/>
    <w:rsid w:val="00DA5608"/>
    <w:rsid w:val="00DA659F"/>
    <w:rsid w:val="00DA69D5"/>
    <w:rsid w:val="00DB02D4"/>
    <w:rsid w:val="00DB2091"/>
    <w:rsid w:val="00DB2419"/>
    <w:rsid w:val="00DB4063"/>
    <w:rsid w:val="00DB4672"/>
    <w:rsid w:val="00DB4FAD"/>
    <w:rsid w:val="00DB52CD"/>
    <w:rsid w:val="00DB6A41"/>
    <w:rsid w:val="00DB7A80"/>
    <w:rsid w:val="00DC0142"/>
    <w:rsid w:val="00DC0D9E"/>
    <w:rsid w:val="00DC2313"/>
    <w:rsid w:val="00DC240E"/>
    <w:rsid w:val="00DC2F4D"/>
    <w:rsid w:val="00DC3FBC"/>
    <w:rsid w:val="00DC50D1"/>
    <w:rsid w:val="00DC6491"/>
    <w:rsid w:val="00DC6E2B"/>
    <w:rsid w:val="00DD01F7"/>
    <w:rsid w:val="00DD0892"/>
    <w:rsid w:val="00DD15C1"/>
    <w:rsid w:val="00DD208A"/>
    <w:rsid w:val="00DD2710"/>
    <w:rsid w:val="00DD2A21"/>
    <w:rsid w:val="00DD3162"/>
    <w:rsid w:val="00DD3C1B"/>
    <w:rsid w:val="00DD47D0"/>
    <w:rsid w:val="00DD5204"/>
    <w:rsid w:val="00DD6814"/>
    <w:rsid w:val="00DE05FE"/>
    <w:rsid w:val="00DE22F4"/>
    <w:rsid w:val="00DE2C16"/>
    <w:rsid w:val="00DE2FD6"/>
    <w:rsid w:val="00DE5A32"/>
    <w:rsid w:val="00DE7CB0"/>
    <w:rsid w:val="00DF2220"/>
    <w:rsid w:val="00DF2402"/>
    <w:rsid w:val="00DF4015"/>
    <w:rsid w:val="00DF44DA"/>
    <w:rsid w:val="00DF5039"/>
    <w:rsid w:val="00DF5362"/>
    <w:rsid w:val="00DF6B11"/>
    <w:rsid w:val="00DF6BD4"/>
    <w:rsid w:val="00DF789B"/>
    <w:rsid w:val="00DF7A19"/>
    <w:rsid w:val="00DF7EFA"/>
    <w:rsid w:val="00E02283"/>
    <w:rsid w:val="00E022B3"/>
    <w:rsid w:val="00E03363"/>
    <w:rsid w:val="00E03DAC"/>
    <w:rsid w:val="00E03F12"/>
    <w:rsid w:val="00E042C7"/>
    <w:rsid w:val="00E0624B"/>
    <w:rsid w:val="00E06428"/>
    <w:rsid w:val="00E0730F"/>
    <w:rsid w:val="00E10E50"/>
    <w:rsid w:val="00E11092"/>
    <w:rsid w:val="00E12027"/>
    <w:rsid w:val="00E12CD9"/>
    <w:rsid w:val="00E13A05"/>
    <w:rsid w:val="00E14F21"/>
    <w:rsid w:val="00E21E5F"/>
    <w:rsid w:val="00E22CF9"/>
    <w:rsid w:val="00E24C24"/>
    <w:rsid w:val="00E25E34"/>
    <w:rsid w:val="00E306B7"/>
    <w:rsid w:val="00E32C3A"/>
    <w:rsid w:val="00E33B28"/>
    <w:rsid w:val="00E34042"/>
    <w:rsid w:val="00E3498C"/>
    <w:rsid w:val="00E35163"/>
    <w:rsid w:val="00E35D99"/>
    <w:rsid w:val="00E36E98"/>
    <w:rsid w:val="00E36EC0"/>
    <w:rsid w:val="00E370EB"/>
    <w:rsid w:val="00E372F6"/>
    <w:rsid w:val="00E37756"/>
    <w:rsid w:val="00E37DB2"/>
    <w:rsid w:val="00E40755"/>
    <w:rsid w:val="00E408B0"/>
    <w:rsid w:val="00E4101B"/>
    <w:rsid w:val="00E44D61"/>
    <w:rsid w:val="00E46AE1"/>
    <w:rsid w:val="00E46C29"/>
    <w:rsid w:val="00E46EBE"/>
    <w:rsid w:val="00E4793A"/>
    <w:rsid w:val="00E50590"/>
    <w:rsid w:val="00E50EC7"/>
    <w:rsid w:val="00E52213"/>
    <w:rsid w:val="00E52571"/>
    <w:rsid w:val="00E53282"/>
    <w:rsid w:val="00E53F0A"/>
    <w:rsid w:val="00E5500C"/>
    <w:rsid w:val="00E555EA"/>
    <w:rsid w:val="00E55B53"/>
    <w:rsid w:val="00E55CE2"/>
    <w:rsid w:val="00E57E77"/>
    <w:rsid w:val="00E57E7C"/>
    <w:rsid w:val="00E616FD"/>
    <w:rsid w:val="00E6201A"/>
    <w:rsid w:val="00E62381"/>
    <w:rsid w:val="00E63BBD"/>
    <w:rsid w:val="00E650F4"/>
    <w:rsid w:val="00E65338"/>
    <w:rsid w:val="00E65B0C"/>
    <w:rsid w:val="00E65BED"/>
    <w:rsid w:val="00E673AF"/>
    <w:rsid w:val="00E71B2A"/>
    <w:rsid w:val="00E72022"/>
    <w:rsid w:val="00E7215B"/>
    <w:rsid w:val="00E724C8"/>
    <w:rsid w:val="00E75331"/>
    <w:rsid w:val="00E75575"/>
    <w:rsid w:val="00E75754"/>
    <w:rsid w:val="00E75D98"/>
    <w:rsid w:val="00E761C4"/>
    <w:rsid w:val="00E76EB6"/>
    <w:rsid w:val="00E7729F"/>
    <w:rsid w:val="00E81CBC"/>
    <w:rsid w:val="00E83342"/>
    <w:rsid w:val="00E84853"/>
    <w:rsid w:val="00E84B7F"/>
    <w:rsid w:val="00E85BFA"/>
    <w:rsid w:val="00E86416"/>
    <w:rsid w:val="00E86C8B"/>
    <w:rsid w:val="00E871BA"/>
    <w:rsid w:val="00E875A3"/>
    <w:rsid w:val="00E87D94"/>
    <w:rsid w:val="00E90C83"/>
    <w:rsid w:val="00E90F18"/>
    <w:rsid w:val="00E91B06"/>
    <w:rsid w:val="00E929A3"/>
    <w:rsid w:val="00E92D88"/>
    <w:rsid w:val="00E92F78"/>
    <w:rsid w:val="00E93B23"/>
    <w:rsid w:val="00E95389"/>
    <w:rsid w:val="00E956FE"/>
    <w:rsid w:val="00E95909"/>
    <w:rsid w:val="00E96772"/>
    <w:rsid w:val="00E96B15"/>
    <w:rsid w:val="00E96C3C"/>
    <w:rsid w:val="00E96CF4"/>
    <w:rsid w:val="00E97CCC"/>
    <w:rsid w:val="00EA0F24"/>
    <w:rsid w:val="00EA17BD"/>
    <w:rsid w:val="00EA1A49"/>
    <w:rsid w:val="00EA2164"/>
    <w:rsid w:val="00EA4D00"/>
    <w:rsid w:val="00EA5F9F"/>
    <w:rsid w:val="00EA6C04"/>
    <w:rsid w:val="00EA6D08"/>
    <w:rsid w:val="00EA7C7F"/>
    <w:rsid w:val="00EB0668"/>
    <w:rsid w:val="00EB13F6"/>
    <w:rsid w:val="00EB4651"/>
    <w:rsid w:val="00EB5BDF"/>
    <w:rsid w:val="00EB6BE0"/>
    <w:rsid w:val="00EC011E"/>
    <w:rsid w:val="00EC1BB2"/>
    <w:rsid w:val="00EC1D47"/>
    <w:rsid w:val="00EC2FFC"/>
    <w:rsid w:val="00ED0096"/>
    <w:rsid w:val="00ED2940"/>
    <w:rsid w:val="00ED2F04"/>
    <w:rsid w:val="00ED351E"/>
    <w:rsid w:val="00ED4426"/>
    <w:rsid w:val="00ED581B"/>
    <w:rsid w:val="00ED68A6"/>
    <w:rsid w:val="00ED6F38"/>
    <w:rsid w:val="00ED70C5"/>
    <w:rsid w:val="00EE01BB"/>
    <w:rsid w:val="00EE0A0D"/>
    <w:rsid w:val="00EE1D41"/>
    <w:rsid w:val="00EE1ED8"/>
    <w:rsid w:val="00EE2C88"/>
    <w:rsid w:val="00EE3ABB"/>
    <w:rsid w:val="00EE42E7"/>
    <w:rsid w:val="00EE4D22"/>
    <w:rsid w:val="00EE7CB9"/>
    <w:rsid w:val="00EE7DD8"/>
    <w:rsid w:val="00EF012E"/>
    <w:rsid w:val="00EF2134"/>
    <w:rsid w:val="00EF2C16"/>
    <w:rsid w:val="00EF616C"/>
    <w:rsid w:val="00EF61EE"/>
    <w:rsid w:val="00EF790A"/>
    <w:rsid w:val="00F0196B"/>
    <w:rsid w:val="00F0215D"/>
    <w:rsid w:val="00F02A65"/>
    <w:rsid w:val="00F0456A"/>
    <w:rsid w:val="00F064BB"/>
    <w:rsid w:val="00F073D6"/>
    <w:rsid w:val="00F07499"/>
    <w:rsid w:val="00F07FE4"/>
    <w:rsid w:val="00F1227B"/>
    <w:rsid w:val="00F14022"/>
    <w:rsid w:val="00F14696"/>
    <w:rsid w:val="00F16405"/>
    <w:rsid w:val="00F179A9"/>
    <w:rsid w:val="00F2006E"/>
    <w:rsid w:val="00F2013F"/>
    <w:rsid w:val="00F20B89"/>
    <w:rsid w:val="00F20C45"/>
    <w:rsid w:val="00F20E79"/>
    <w:rsid w:val="00F211A8"/>
    <w:rsid w:val="00F21CEF"/>
    <w:rsid w:val="00F2210A"/>
    <w:rsid w:val="00F25FC7"/>
    <w:rsid w:val="00F26CF7"/>
    <w:rsid w:val="00F26FF8"/>
    <w:rsid w:val="00F30DC7"/>
    <w:rsid w:val="00F315A6"/>
    <w:rsid w:val="00F316BE"/>
    <w:rsid w:val="00F31FE8"/>
    <w:rsid w:val="00F3290D"/>
    <w:rsid w:val="00F32937"/>
    <w:rsid w:val="00F33B47"/>
    <w:rsid w:val="00F33FD4"/>
    <w:rsid w:val="00F355A4"/>
    <w:rsid w:val="00F35E56"/>
    <w:rsid w:val="00F36E4D"/>
    <w:rsid w:val="00F377F3"/>
    <w:rsid w:val="00F41940"/>
    <w:rsid w:val="00F41D2B"/>
    <w:rsid w:val="00F424C4"/>
    <w:rsid w:val="00F42870"/>
    <w:rsid w:val="00F43317"/>
    <w:rsid w:val="00F4443E"/>
    <w:rsid w:val="00F4494B"/>
    <w:rsid w:val="00F4570D"/>
    <w:rsid w:val="00F4600D"/>
    <w:rsid w:val="00F4607C"/>
    <w:rsid w:val="00F460A3"/>
    <w:rsid w:val="00F47521"/>
    <w:rsid w:val="00F5060F"/>
    <w:rsid w:val="00F51895"/>
    <w:rsid w:val="00F53F40"/>
    <w:rsid w:val="00F54D2D"/>
    <w:rsid w:val="00F554FD"/>
    <w:rsid w:val="00F55821"/>
    <w:rsid w:val="00F56343"/>
    <w:rsid w:val="00F568C6"/>
    <w:rsid w:val="00F5776E"/>
    <w:rsid w:val="00F579E7"/>
    <w:rsid w:val="00F60841"/>
    <w:rsid w:val="00F61657"/>
    <w:rsid w:val="00F62327"/>
    <w:rsid w:val="00F624CD"/>
    <w:rsid w:val="00F63EE1"/>
    <w:rsid w:val="00F66300"/>
    <w:rsid w:val="00F673C9"/>
    <w:rsid w:val="00F67BC8"/>
    <w:rsid w:val="00F70DDF"/>
    <w:rsid w:val="00F71F74"/>
    <w:rsid w:val="00F722D6"/>
    <w:rsid w:val="00F7263B"/>
    <w:rsid w:val="00F72BFA"/>
    <w:rsid w:val="00F740D6"/>
    <w:rsid w:val="00F744F2"/>
    <w:rsid w:val="00F75E13"/>
    <w:rsid w:val="00F7687E"/>
    <w:rsid w:val="00F76A8E"/>
    <w:rsid w:val="00F7755F"/>
    <w:rsid w:val="00F77DEA"/>
    <w:rsid w:val="00F80352"/>
    <w:rsid w:val="00F80A54"/>
    <w:rsid w:val="00F82601"/>
    <w:rsid w:val="00F84255"/>
    <w:rsid w:val="00F84700"/>
    <w:rsid w:val="00F865B6"/>
    <w:rsid w:val="00F866E7"/>
    <w:rsid w:val="00F86D83"/>
    <w:rsid w:val="00F87F6F"/>
    <w:rsid w:val="00F900D8"/>
    <w:rsid w:val="00F901B7"/>
    <w:rsid w:val="00F90761"/>
    <w:rsid w:val="00F924BC"/>
    <w:rsid w:val="00F93281"/>
    <w:rsid w:val="00F94994"/>
    <w:rsid w:val="00F94B70"/>
    <w:rsid w:val="00F96F01"/>
    <w:rsid w:val="00F971B2"/>
    <w:rsid w:val="00FA0867"/>
    <w:rsid w:val="00FA2B62"/>
    <w:rsid w:val="00FA4202"/>
    <w:rsid w:val="00FA6531"/>
    <w:rsid w:val="00FA6A41"/>
    <w:rsid w:val="00FB0E15"/>
    <w:rsid w:val="00FB0F66"/>
    <w:rsid w:val="00FB1778"/>
    <w:rsid w:val="00FB32CD"/>
    <w:rsid w:val="00FB4EA4"/>
    <w:rsid w:val="00FB5A53"/>
    <w:rsid w:val="00FB67EE"/>
    <w:rsid w:val="00FB714E"/>
    <w:rsid w:val="00FB73D4"/>
    <w:rsid w:val="00FB7CAD"/>
    <w:rsid w:val="00FB7D1C"/>
    <w:rsid w:val="00FC087C"/>
    <w:rsid w:val="00FC09C4"/>
    <w:rsid w:val="00FC1ADE"/>
    <w:rsid w:val="00FC2A61"/>
    <w:rsid w:val="00FC33C4"/>
    <w:rsid w:val="00FC3BF5"/>
    <w:rsid w:val="00FC48F2"/>
    <w:rsid w:val="00FC50D2"/>
    <w:rsid w:val="00FC624C"/>
    <w:rsid w:val="00FC6ADD"/>
    <w:rsid w:val="00FC6C4D"/>
    <w:rsid w:val="00FD0BBD"/>
    <w:rsid w:val="00FD142B"/>
    <w:rsid w:val="00FD23FC"/>
    <w:rsid w:val="00FD3EF2"/>
    <w:rsid w:val="00FD4538"/>
    <w:rsid w:val="00FD4A5A"/>
    <w:rsid w:val="00FD4C95"/>
    <w:rsid w:val="00FD598E"/>
    <w:rsid w:val="00FD7928"/>
    <w:rsid w:val="00FE0F15"/>
    <w:rsid w:val="00FE185A"/>
    <w:rsid w:val="00FE2ABF"/>
    <w:rsid w:val="00FE3033"/>
    <w:rsid w:val="00FE4334"/>
    <w:rsid w:val="00FE51D4"/>
    <w:rsid w:val="00FE5625"/>
    <w:rsid w:val="00FE65A3"/>
    <w:rsid w:val="00FE65BA"/>
    <w:rsid w:val="00FE6FD1"/>
    <w:rsid w:val="00FE7255"/>
    <w:rsid w:val="00FE7259"/>
    <w:rsid w:val="00FF0801"/>
    <w:rsid w:val="00FF140E"/>
    <w:rsid w:val="00FF1DE3"/>
    <w:rsid w:val="00FF297C"/>
    <w:rsid w:val="00FF305C"/>
    <w:rsid w:val="00FF3845"/>
    <w:rsid w:val="00FF3CA1"/>
    <w:rsid w:val="00FF5D91"/>
    <w:rsid w:val="00FF5FBE"/>
    <w:rsid w:val="00FF6296"/>
    <w:rsid w:val="00FF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640FA8"/>
  <w15:docId w15:val="{8D9BC09E-B827-4499-9A28-1F6E7C4E8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qFormat="1"/>
    <w:lsdException w:name="heading 9" w:lock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locked="1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0897"/>
    <w:pPr>
      <w:autoSpaceDE w:val="0"/>
      <w:autoSpaceDN w:val="0"/>
      <w:spacing w:before="40" w:after="40" w:line="240" w:lineRule="exact"/>
      <w:ind w:firstLine="360"/>
      <w:jc w:val="both"/>
    </w:pPr>
    <w:rPr>
      <w:rFonts w:ascii="Arial" w:hAnsi="Arial" w:cs="Courier New"/>
      <w:szCs w:val="20"/>
    </w:rPr>
  </w:style>
  <w:style w:type="paragraph" w:styleId="Heading1">
    <w:name w:val="heading 1"/>
    <w:aliases w:val="CVHeading 1"/>
    <w:basedOn w:val="Normal"/>
    <w:next w:val="Normal"/>
    <w:link w:val="Heading1Char"/>
    <w:uiPriority w:val="99"/>
    <w:qFormat/>
    <w:rsid w:val="00A0109E"/>
    <w:pPr>
      <w:keepNext/>
      <w:ind w:left="432" w:hanging="432"/>
      <w:jc w:val="center"/>
      <w:outlineLvl w:val="0"/>
    </w:pPr>
    <w:rPr>
      <w:rFonts w:cs="Arial"/>
      <w:b/>
      <w:bCs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C16EA"/>
    <w:pPr>
      <w:keepNext/>
      <w:numPr>
        <w:ilvl w:val="1"/>
        <w:numId w:val="13"/>
      </w:numPr>
      <w:tabs>
        <w:tab w:val="clear" w:pos="720"/>
        <w:tab w:val="num" w:pos="576"/>
      </w:tabs>
      <w:spacing w:before="60" w:after="60"/>
      <w:ind w:left="576" w:hanging="576"/>
      <w:outlineLvl w:val="1"/>
    </w:pPr>
    <w:rPr>
      <w:rFonts w:cs="Arial"/>
      <w:b/>
      <w:bCs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E724C8"/>
    <w:pPr>
      <w:keepNext/>
      <w:numPr>
        <w:ilvl w:val="2"/>
        <w:numId w:val="29"/>
      </w:numPr>
      <w:tabs>
        <w:tab w:val="left" w:pos="720"/>
      </w:tabs>
      <w:outlineLvl w:val="2"/>
    </w:pPr>
    <w:rPr>
      <w:rFonts w:cs="Arial"/>
      <w:i/>
    </w:rPr>
  </w:style>
  <w:style w:type="paragraph" w:styleId="Heading4">
    <w:name w:val="heading 4"/>
    <w:basedOn w:val="Normal"/>
    <w:next w:val="Normal"/>
    <w:link w:val="Heading4Char"/>
    <w:uiPriority w:val="99"/>
    <w:qFormat/>
    <w:rsid w:val="00FF140E"/>
    <w:pPr>
      <w:keepNext/>
      <w:spacing w:before="240" w:after="60"/>
      <w:outlineLvl w:val="3"/>
    </w:pPr>
    <w:rPr>
      <w:rFonts w:cs="Arial"/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3D3835"/>
    <w:pPr>
      <w:spacing w:before="240" w:after="60"/>
      <w:outlineLvl w:val="4"/>
    </w:pPr>
    <w:rPr>
      <w:rFonts w:cs="Times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3D3835"/>
    <w:pPr>
      <w:spacing w:before="240" w:after="60"/>
      <w:outlineLvl w:val="5"/>
    </w:pPr>
    <w:rPr>
      <w:rFonts w:cs="Times"/>
      <w:i/>
      <w:iCs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3D3835"/>
    <w:pPr>
      <w:spacing w:before="240" w:after="60"/>
      <w:outlineLvl w:val="6"/>
    </w:pPr>
    <w:rPr>
      <w:rFonts w:cs="Arial"/>
      <w:sz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3D3835"/>
    <w:pPr>
      <w:spacing w:before="240" w:after="60"/>
      <w:outlineLvl w:val="7"/>
    </w:pPr>
    <w:rPr>
      <w:rFonts w:cs="Arial"/>
      <w:i/>
      <w:iCs/>
      <w:sz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3D3835"/>
    <w:pPr>
      <w:spacing w:before="240" w:after="60"/>
      <w:outlineLvl w:val="8"/>
    </w:pPr>
    <w:rPr>
      <w:rFonts w:cs="Arial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VHeading 1 Char"/>
    <w:basedOn w:val="DefaultParagraphFont"/>
    <w:link w:val="Heading1"/>
    <w:uiPriority w:val="99"/>
    <w:rsid w:val="0092300B"/>
    <w:rPr>
      <w:rFonts w:ascii="Arial" w:hAnsi="Arial" w:cs="Arial"/>
      <w:b/>
      <w:bCs/>
    </w:rPr>
  </w:style>
  <w:style w:type="character" w:customStyle="1" w:styleId="Heading2Char">
    <w:name w:val="Heading 2 Char"/>
    <w:basedOn w:val="DefaultParagraphFont"/>
    <w:link w:val="Heading2"/>
    <w:uiPriority w:val="99"/>
    <w:rsid w:val="00CC49DC"/>
    <w:rPr>
      <w:rFonts w:ascii="Arial" w:hAnsi="Arial" w:cs="Arial"/>
      <w:b/>
      <w:bCs/>
      <w:iCs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rsid w:val="00E724C8"/>
    <w:rPr>
      <w:rFonts w:ascii="Arial" w:hAnsi="Arial" w:cs="Arial"/>
      <w:i/>
      <w:szCs w:val="20"/>
    </w:rPr>
  </w:style>
  <w:style w:type="character" w:customStyle="1" w:styleId="Heading4Char">
    <w:name w:val="Heading 4 Char"/>
    <w:basedOn w:val="DefaultParagraphFont"/>
    <w:link w:val="Heading4"/>
    <w:uiPriority w:val="99"/>
    <w:rsid w:val="00CC49DC"/>
    <w:rPr>
      <w:rFonts w:ascii="Arial" w:hAnsi="Arial"/>
      <w:b/>
      <w:i/>
      <w:sz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00B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00B"/>
    <w:rPr>
      <w:rFonts w:asciiTheme="minorHAnsi" w:eastAsiaTheme="minorEastAsia" w:hAnsiTheme="minorHAnsi" w:cstheme="min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00B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00B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00B"/>
    <w:rPr>
      <w:rFonts w:asciiTheme="majorHAnsi" w:eastAsiaTheme="majorEastAsia" w:hAnsiTheme="majorHAnsi" w:cstheme="majorBidi"/>
    </w:rPr>
  </w:style>
  <w:style w:type="paragraph" w:customStyle="1" w:styleId="checkbox">
    <w:name w:val="checkbox"/>
    <w:basedOn w:val="Normal"/>
    <w:uiPriority w:val="99"/>
    <w:rsid w:val="003D3835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jc w:val="center"/>
    </w:pPr>
    <w:rPr>
      <w:rFonts w:cs="Times"/>
      <w:noProof/>
      <w:color w:val="0000FF"/>
      <w:sz w:val="18"/>
      <w:szCs w:val="18"/>
    </w:rPr>
  </w:style>
  <w:style w:type="paragraph" w:styleId="BlockText">
    <w:name w:val="Block Text"/>
    <w:basedOn w:val="Normal"/>
    <w:uiPriority w:val="99"/>
    <w:rsid w:val="003D3835"/>
    <w:pPr>
      <w:spacing w:after="120"/>
      <w:ind w:left="1440" w:right="1440"/>
    </w:pPr>
    <w:rPr>
      <w:rFonts w:cs="Times"/>
    </w:rPr>
  </w:style>
  <w:style w:type="paragraph" w:styleId="BodyText">
    <w:name w:val="Body Text"/>
    <w:basedOn w:val="Normal"/>
    <w:link w:val="BodyTextChar"/>
    <w:uiPriority w:val="99"/>
    <w:rsid w:val="003D3835"/>
    <w:pPr>
      <w:spacing w:after="120"/>
    </w:pPr>
    <w:rPr>
      <w:rFonts w:cs="Time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92300B"/>
    <w:rPr>
      <w:rFonts w:ascii="Arial" w:hAnsi="Arial" w:cs="Courier New"/>
      <w:szCs w:val="20"/>
    </w:rPr>
  </w:style>
  <w:style w:type="paragraph" w:styleId="BodyTextIndent">
    <w:name w:val="Body Text Indent"/>
    <w:basedOn w:val="Normal"/>
    <w:link w:val="BodyTextIndentChar"/>
    <w:uiPriority w:val="99"/>
    <w:rsid w:val="003D3835"/>
    <w:rPr>
      <w:rFonts w:cs="Arial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2300B"/>
    <w:rPr>
      <w:rFonts w:ascii="Arial" w:hAnsi="Arial" w:cs="Courier New"/>
      <w:szCs w:val="20"/>
    </w:rPr>
  </w:style>
  <w:style w:type="paragraph" w:styleId="BodyText3">
    <w:name w:val="Body Text 3"/>
    <w:basedOn w:val="Normal"/>
    <w:link w:val="BodyText3Char"/>
    <w:uiPriority w:val="99"/>
    <w:rsid w:val="003D3835"/>
    <w:pPr>
      <w:spacing w:after="120"/>
    </w:pPr>
    <w:rPr>
      <w:rFonts w:cs="Times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2300B"/>
    <w:rPr>
      <w:rFonts w:ascii="Arial" w:hAnsi="Arial" w:cs="Courier New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rsid w:val="003D3835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2300B"/>
    <w:rPr>
      <w:rFonts w:ascii="Arial" w:hAnsi="Arial" w:cs="Courier New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rsid w:val="003D3835"/>
    <w:pPr>
      <w:spacing w:after="120"/>
      <w:ind w:left="360" w:firstLine="210"/>
    </w:pPr>
    <w:rPr>
      <w:rFonts w:ascii="Times" w:hAnsi="Times" w:cs="Times"/>
      <w:sz w:val="24"/>
      <w:szCs w:val="24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2300B"/>
    <w:rPr>
      <w:rFonts w:ascii="Arial" w:hAnsi="Arial" w:cs="Courier New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3D3835"/>
    <w:pPr>
      <w:spacing w:after="120" w:line="480" w:lineRule="auto"/>
      <w:ind w:left="360"/>
    </w:pPr>
    <w:rPr>
      <w:rFonts w:cs="Time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2300B"/>
    <w:rPr>
      <w:rFonts w:ascii="Arial" w:hAnsi="Arial" w:cs="Courier New"/>
      <w:szCs w:val="20"/>
    </w:rPr>
  </w:style>
  <w:style w:type="paragraph" w:styleId="BodyTextIndent3">
    <w:name w:val="Body Text Indent 3"/>
    <w:basedOn w:val="Normal"/>
    <w:link w:val="BodyTextIndent3Char"/>
    <w:uiPriority w:val="99"/>
    <w:rsid w:val="003D3835"/>
    <w:pPr>
      <w:spacing w:after="120"/>
      <w:ind w:left="360"/>
    </w:pPr>
    <w:rPr>
      <w:rFonts w:cs="Times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2300B"/>
    <w:rPr>
      <w:rFonts w:ascii="Arial" w:hAnsi="Arial" w:cs="Courier New"/>
      <w:sz w:val="16"/>
      <w:szCs w:val="16"/>
    </w:rPr>
  </w:style>
  <w:style w:type="paragraph" w:styleId="Caption">
    <w:name w:val="caption"/>
    <w:basedOn w:val="Normal"/>
    <w:next w:val="Normal"/>
    <w:uiPriority w:val="99"/>
    <w:qFormat/>
    <w:rsid w:val="00FF5FBE"/>
    <w:pPr>
      <w:ind w:left="720" w:right="720" w:firstLine="0"/>
    </w:pPr>
    <w:rPr>
      <w:rFonts w:cs="Times"/>
      <w:bCs/>
      <w:sz w:val="20"/>
    </w:rPr>
  </w:style>
  <w:style w:type="paragraph" w:styleId="Closing">
    <w:name w:val="Closing"/>
    <w:basedOn w:val="Normal"/>
    <w:link w:val="ClosingChar"/>
    <w:uiPriority w:val="99"/>
    <w:rsid w:val="003D3835"/>
    <w:pPr>
      <w:ind w:left="4320"/>
    </w:pPr>
    <w:rPr>
      <w:rFonts w:cs="Times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92300B"/>
    <w:rPr>
      <w:rFonts w:ascii="Arial" w:hAnsi="Arial" w:cs="Courier New"/>
      <w:szCs w:val="20"/>
    </w:rPr>
  </w:style>
  <w:style w:type="paragraph" w:styleId="CommentText">
    <w:name w:val="annotation text"/>
    <w:basedOn w:val="Normal"/>
    <w:link w:val="CommentTextChar"/>
    <w:uiPriority w:val="99"/>
    <w:semiHidden/>
    <w:rsid w:val="003D3835"/>
    <w:rPr>
      <w:rFonts w:cs="Times"/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4D5243"/>
    <w:rPr>
      <w:rFonts w:ascii="Arial" w:hAnsi="Arial" w:cs="Times"/>
    </w:rPr>
  </w:style>
  <w:style w:type="paragraph" w:styleId="Date">
    <w:name w:val="Date"/>
    <w:basedOn w:val="Normal"/>
    <w:next w:val="Normal"/>
    <w:link w:val="DateChar"/>
    <w:uiPriority w:val="99"/>
    <w:rsid w:val="003D3835"/>
    <w:rPr>
      <w:rFonts w:cs="Times"/>
    </w:rPr>
  </w:style>
  <w:style w:type="character" w:customStyle="1" w:styleId="DateChar">
    <w:name w:val="Date Char"/>
    <w:basedOn w:val="DefaultParagraphFont"/>
    <w:link w:val="Date"/>
    <w:uiPriority w:val="99"/>
    <w:semiHidden/>
    <w:rsid w:val="0092300B"/>
    <w:rPr>
      <w:rFonts w:ascii="Arial" w:hAnsi="Arial" w:cs="Courier New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3D3835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300B"/>
    <w:rPr>
      <w:rFonts w:cs="Courier New"/>
      <w:sz w:val="0"/>
      <w:szCs w:val="0"/>
    </w:rPr>
  </w:style>
  <w:style w:type="paragraph" w:styleId="EndnoteText">
    <w:name w:val="endnote text"/>
    <w:basedOn w:val="Normal"/>
    <w:link w:val="EndnoteTextChar"/>
    <w:uiPriority w:val="99"/>
    <w:semiHidden/>
    <w:rsid w:val="003D3835"/>
    <w:rPr>
      <w:rFonts w:cs="Times"/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2300B"/>
    <w:rPr>
      <w:rFonts w:ascii="Arial" w:hAnsi="Arial" w:cs="Courier New"/>
      <w:sz w:val="20"/>
      <w:szCs w:val="20"/>
    </w:rPr>
  </w:style>
  <w:style w:type="paragraph" w:styleId="EnvelopeAddress">
    <w:name w:val="envelope address"/>
    <w:basedOn w:val="Normal"/>
    <w:uiPriority w:val="99"/>
    <w:rsid w:val="003D3835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uiPriority w:val="99"/>
    <w:rsid w:val="003D3835"/>
    <w:rPr>
      <w:rFonts w:cs="Arial"/>
      <w:sz w:val="20"/>
    </w:rPr>
  </w:style>
  <w:style w:type="paragraph" w:styleId="Footer">
    <w:name w:val="footer"/>
    <w:basedOn w:val="Normal"/>
    <w:link w:val="FooterChar"/>
    <w:uiPriority w:val="99"/>
    <w:rsid w:val="003D3835"/>
    <w:pPr>
      <w:tabs>
        <w:tab w:val="center" w:pos="4320"/>
        <w:tab w:val="right" w:pos="8640"/>
      </w:tabs>
    </w:pPr>
    <w:rPr>
      <w:rFonts w:cs="Time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2300B"/>
    <w:rPr>
      <w:rFonts w:ascii="Arial" w:hAnsi="Arial" w:cs="Courier New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3D3835"/>
    <w:rPr>
      <w:rFonts w:cs="Times"/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2300B"/>
    <w:rPr>
      <w:rFonts w:ascii="Arial" w:hAnsi="Arial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rsid w:val="003D3835"/>
    <w:pPr>
      <w:tabs>
        <w:tab w:val="center" w:pos="4320"/>
        <w:tab w:val="right" w:pos="8640"/>
      </w:tabs>
    </w:pPr>
    <w:rPr>
      <w:rFonts w:cs="Time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2300B"/>
    <w:rPr>
      <w:rFonts w:ascii="Arial" w:hAnsi="Arial" w:cs="Courier New"/>
      <w:szCs w:val="20"/>
    </w:rPr>
  </w:style>
  <w:style w:type="paragraph" w:styleId="Index1">
    <w:name w:val="index 1"/>
    <w:basedOn w:val="Normal"/>
    <w:next w:val="Normal"/>
    <w:autoRedefine/>
    <w:uiPriority w:val="99"/>
    <w:semiHidden/>
    <w:rsid w:val="003D3835"/>
    <w:pPr>
      <w:ind w:left="240" w:hanging="240"/>
    </w:pPr>
    <w:rPr>
      <w:rFonts w:cs="Times"/>
    </w:rPr>
  </w:style>
  <w:style w:type="paragraph" w:styleId="Index2">
    <w:name w:val="index 2"/>
    <w:basedOn w:val="Normal"/>
    <w:next w:val="Normal"/>
    <w:autoRedefine/>
    <w:uiPriority w:val="99"/>
    <w:semiHidden/>
    <w:rsid w:val="003D3835"/>
    <w:pPr>
      <w:ind w:left="480" w:hanging="240"/>
    </w:pPr>
    <w:rPr>
      <w:rFonts w:cs="Times"/>
    </w:rPr>
  </w:style>
  <w:style w:type="paragraph" w:styleId="Index3">
    <w:name w:val="index 3"/>
    <w:basedOn w:val="Normal"/>
    <w:next w:val="Normal"/>
    <w:autoRedefine/>
    <w:uiPriority w:val="99"/>
    <w:semiHidden/>
    <w:rsid w:val="003D3835"/>
    <w:pPr>
      <w:ind w:left="720" w:hanging="240"/>
    </w:pPr>
    <w:rPr>
      <w:rFonts w:cs="Times"/>
    </w:rPr>
  </w:style>
  <w:style w:type="paragraph" w:styleId="Index4">
    <w:name w:val="index 4"/>
    <w:basedOn w:val="Normal"/>
    <w:next w:val="Normal"/>
    <w:autoRedefine/>
    <w:uiPriority w:val="99"/>
    <w:semiHidden/>
    <w:rsid w:val="003D3835"/>
    <w:pPr>
      <w:ind w:left="960" w:hanging="240"/>
    </w:pPr>
    <w:rPr>
      <w:rFonts w:cs="Times"/>
    </w:rPr>
  </w:style>
  <w:style w:type="paragraph" w:styleId="Index5">
    <w:name w:val="index 5"/>
    <w:basedOn w:val="Normal"/>
    <w:next w:val="Normal"/>
    <w:autoRedefine/>
    <w:uiPriority w:val="99"/>
    <w:semiHidden/>
    <w:rsid w:val="003D3835"/>
    <w:pPr>
      <w:ind w:left="1200" w:hanging="240"/>
    </w:pPr>
    <w:rPr>
      <w:rFonts w:cs="Times"/>
    </w:rPr>
  </w:style>
  <w:style w:type="paragraph" w:styleId="Index6">
    <w:name w:val="index 6"/>
    <w:basedOn w:val="Normal"/>
    <w:next w:val="Normal"/>
    <w:autoRedefine/>
    <w:uiPriority w:val="99"/>
    <w:semiHidden/>
    <w:rsid w:val="003D3835"/>
    <w:pPr>
      <w:ind w:left="1440" w:hanging="240"/>
    </w:pPr>
    <w:rPr>
      <w:rFonts w:cs="Times"/>
    </w:rPr>
  </w:style>
  <w:style w:type="paragraph" w:styleId="Index7">
    <w:name w:val="index 7"/>
    <w:basedOn w:val="Normal"/>
    <w:next w:val="Normal"/>
    <w:autoRedefine/>
    <w:uiPriority w:val="99"/>
    <w:semiHidden/>
    <w:rsid w:val="003D3835"/>
    <w:pPr>
      <w:ind w:left="1680" w:hanging="240"/>
    </w:pPr>
    <w:rPr>
      <w:rFonts w:cs="Times"/>
    </w:rPr>
  </w:style>
  <w:style w:type="paragraph" w:styleId="Index8">
    <w:name w:val="index 8"/>
    <w:basedOn w:val="Normal"/>
    <w:next w:val="Normal"/>
    <w:autoRedefine/>
    <w:uiPriority w:val="99"/>
    <w:semiHidden/>
    <w:rsid w:val="003D3835"/>
    <w:pPr>
      <w:ind w:left="1920" w:hanging="240"/>
    </w:pPr>
    <w:rPr>
      <w:rFonts w:cs="Times"/>
    </w:rPr>
  </w:style>
  <w:style w:type="paragraph" w:styleId="Index9">
    <w:name w:val="index 9"/>
    <w:basedOn w:val="Normal"/>
    <w:next w:val="Normal"/>
    <w:autoRedefine/>
    <w:uiPriority w:val="99"/>
    <w:semiHidden/>
    <w:rsid w:val="003D3835"/>
    <w:pPr>
      <w:ind w:left="2160" w:hanging="240"/>
    </w:pPr>
    <w:rPr>
      <w:rFonts w:cs="Times"/>
    </w:rPr>
  </w:style>
  <w:style w:type="paragraph" w:styleId="IndexHeading">
    <w:name w:val="index heading"/>
    <w:basedOn w:val="Normal"/>
    <w:next w:val="Index1"/>
    <w:uiPriority w:val="99"/>
    <w:semiHidden/>
    <w:rsid w:val="003D3835"/>
    <w:rPr>
      <w:rFonts w:cs="Arial"/>
      <w:b/>
      <w:bCs/>
    </w:rPr>
  </w:style>
  <w:style w:type="paragraph" w:styleId="List">
    <w:name w:val="List"/>
    <w:basedOn w:val="Normal"/>
    <w:uiPriority w:val="99"/>
    <w:rsid w:val="003D3835"/>
    <w:pPr>
      <w:ind w:left="360" w:hanging="360"/>
    </w:pPr>
    <w:rPr>
      <w:rFonts w:cs="Times"/>
    </w:rPr>
  </w:style>
  <w:style w:type="paragraph" w:styleId="List2">
    <w:name w:val="List 2"/>
    <w:basedOn w:val="Normal"/>
    <w:uiPriority w:val="99"/>
    <w:rsid w:val="003D3835"/>
    <w:pPr>
      <w:ind w:left="720" w:hanging="360"/>
    </w:pPr>
    <w:rPr>
      <w:rFonts w:cs="Times"/>
    </w:rPr>
  </w:style>
  <w:style w:type="paragraph" w:styleId="List3">
    <w:name w:val="List 3"/>
    <w:basedOn w:val="Normal"/>
    <w:uiPriority w:val="99"/>
    <w:rsid w:val="003D3835"/>
    <w:pPr>
      <w:ind w:left="1080" w:hanging="360"/>
    </w:pPr>
    <w:rPr>
      <w:rFonts w:cs="Times"/>
    </w:rPr>
  </w:style>
  <w:style w:type="paragraph" w:styleId="List4">
    <w:name w:val="List 4"/>
    <w:basedOn w:val="Normal"/>
    <w:uiPriority w:val="99"/>
    <w:rsid w:val="003D3835"/>
    <w:pPr>
      <w:ind w:left="1440" w:hanging="360"/>
    </w:pPr>
    <w:rPr>
      <w:rFonts w:cs="Times"/>
    </w:rPr>
  </w:style>
  <w:style w:type="paragraph" w:styleId="List5">
    <w:name w:val="List 5"/>
    <w:basedOn w:val="Normal"/>
    <w:uiPriority w:val="99"/>
    <w:rsid w:val="003D3835"/>
    <w:pPr>
      <w:ind w:left="1800" w:hanging="360"/>
    </w:pPr>
    <w:rPr>
      <w:rFonts w:cs="Times"/>
    </w:rPr>
  </w:style>
  <w:style w:type="paragraph" w:styleId="ListBullet">
    <w:name w:val="List Bullet"/>
    <w:basedOn w:val="Normal"/>
    <w:autoRedefine/>
    <w:uiPriority w:val="99"/>
    <w:rsid w:val="003D3835"/>
    <w:pPr>
      <w:numPr>
        <w:numId w:val="1"/>
      </w:numPr>
    </w:pPr>
    <w:rPr>
      <w:rFonts w:cs="Times"/>
    </w:rPr>
  </w:style>
  <w:style w:type="paragraph" w:styleId="ListBullet2">
    <w:name w:val="List Bullet 2"/>
    <w:basedOn w:val="Normal"/>
    <w:autoRedefine/>
    <w:uiPriority w:val="99"/>
    <w:rsid w:val="003D3835"/>
    <w:pPr>
      <w:numPr>
        <w:numId w:val="2"/>
      </w:numPr>
    </w:pPr>
    <w:rPr>
      <w:rFonts w:cs="Times"/>
    </w:rPr>
  </w:style>
  <w:style w:type="paragraph" w:styleId="ListBullet3">
    <w:name w:val="List Bullet 3"/>
    <w:basedOn w:val="Normal"/>
    <w:autoRedefine/>
    <w:uiPriority w:val="99"/>
    <w:rsid w:val="003D3835"/>
    <w:pPr>
      <w:numPr>
        <w:numId w:val="3"/>
      </w:numPr>
    </w:pPr>
    <w:rPr>
      <w:rFonts w:cs="Times"/>
    </w:rPr>
  </w:style>
  <w:style w:type="paragraph" w:styleId="ListBullet4">
    <w:name w:val="List Bullet 4"/>
    <w:basedOn w:val="Normal"/>
    <w:autoRedefine/>
    <w:uiPriority w:val="99"/>
    <w:rsid w:val="003D3835"/>
    <w:pPr>
      <w:numPr>
        <w:numId w:val="4"/>
      </w:numPr>
    </w:pPr>
    <w:rPr>
      <w:rFonts w:cs="Times"/>
    </w:rPr>
  </w:style>
  <w:style w:type="paragraph" w:styleId="ListBullet5">
    <w:name w:val="List Bullet 5"/>
    <w:basedOn w:val="Normal"/>
    <w:autoRedefine/>
    <w:uiPriority w:val="99"/>
    <w:rsid w:val="003D3835"/>
    <w:pPr>
      <w:numPr>
        <w:numId w:val="5"/>
      </w:numPr>
    </w:pPr>
    <w:rPr>
      <w:rFonts w:cs="Times"/>
    </w:rPr>
  </w:style>
  <w:style w:type="paragraph" w:styleId="ListContinue">
    <w:name w:val="List Continue"/>
    <w:basedOn w:val="Normal"/>
    <w:uiPriority w:val="99"/>
    <w:rsid w:val="003D3835"/>
    <w:pPr>
      <w:spacing w:after="120"/>
      <w:ind w:left="360"/>
    </w:pPr>
    <w:rPr>
      <w:rFonts w:cs="Times"/>
    </w:rPr>
  </w:style>
  <w:style w:type="paragraph" w:styleId="ListContinue2">
    <w:name w:val="List Continue 2"/>
    <w:basedOn w:val="Normal"/>
    <w:uiPriority w:val="99"/>
    <w:rsid w:val="003D3835"/>
    <w:pPr>
      <w:spacing w:after="120"/>
      <w:ind w:left="720"/>
    </w:pPr>
    <w:rPr>
      <w:rFonts w:cs="Times"/>
    </w:rPr>
  </w:style>
  <w:style w:type="paragraph" w:styleId="ListContinue3">
    <w:name w:val="List Continue 3"/>
    <w:basedOn w:val="Normal"/>
    <w:uiPriority w:val="99"/>
    <w:rsid w:val="003D3835"/>
    <w:pPr>
      <w:spacing w:after="120"/>
      <w:ind w:left="1080"/>
    </w:pPr>
    <w:rPr>
      <w:rFonts w:cs="Times"/>
    </w:rPr>
  </w:style>
  <w:style w:type="paragraph" w:styleId="ListContinue4">
    <w:name w:val="List Continue 4"/>
    <w:basedOn w:val="Normal"/>
    <w:uiPriority w:val="99"/>
    <w:rsid w:val="003D3835"/>
    <w:pPr>
      <w:spacing w:after="120"/>
      <w:ind w:left="1440"/>
    </w:pPr>
    <w:rPr>
      <w:rFonts w:cs="Times"/>
    </w:rPr>
  </w:style>
  <w:style w:type="paragraph" w:styleId="ListContinue5">
    <w:name w:val="List Continue 5"/>
    <w:basedOn w:val="Normal"/>
    <w:uiPriority w:val="99"/>
    <w:rsid w:val="003D3835"/>
    <w:pPr>
      <w:spacing w:after="120"/>
      <w:ind w:left="1800"/>
    </w:pPr>
    <w:rPr>
      <w:rFonts w:cs="Times"/>
    </w:rPr>
  </w:style>
  <w:style w:type="paragraph" w:styleId="ListNumber">
    <w:name w:val="List Number"/>
    <w:basedOn w:val="Normal"/>
    <w:uiPriority w:val="99"/>
    <w:rsid w:val="003D3835"/>
    <w:pPr>
      <w:tabs>
        <w:tab w:val="num" w:pos="360"/>
      </w:tabs>
      <w:ind w:left="360" w:hanging="360"/>
    </w:pPr>
    <w:rPr>
      <w:rFonts w:cs="Times"/>
    </w:rPr>
  </w:style>
  <w:style w:type="paragraph" w:styleId="ListNumber2">
    <w:name w:val="List Number 2"/>
    <w:basedOn w:val="Normal"/>
    <w:uiPriority w:val="99"/>
    <w:rsid w:val="003D3835"/>
    <w:pPr>
      <w:tabs>
        <w:tab w:val="num" w:pos="720"/>
      </w:tabs>
      <w:ind w:left="720" w:hanging="360"/>
    </w:pPr>
    <w:rPr>
      <w:rFonts w:cs="Times"/>
    </w:rPr>
  </w:style>
  <w:style w:type="paragraph" w:styleId="ListNumber3">
    <w:name w:val="List Number 3"/>
    <w:basedOn w:val="Normal"/>
    <w:uiPriority w:val="99"/>
    <w:rsid w:val="003D3835"/>
    <w:pPr>
      <w:numPr>
        <w:numId w:val="8"/>
      </w:numPr>
    </w:pPr>
    <w:rPr>
      <w:rFonts w:cs="Times"/>
    </w:rPr>
  </w:style>
  <w:style w:type="paragraph" w:styleId="ListNumber4">
    <w:name w:val="List Number 4"/>
    <w:basedOn w:val="Normal"/>
    <w:uiPriority w:val="99"/>
    <w:rsid w:val="003D3835"/>
    <w:pPr>
      <w:numPr>
        <w:numId w:val="9"/>
      </w:numPr>
    </w:pPr>
    <w:rPr>
      <w:rFonts w:cs="Times"/>
    </w:rPr>
  </w:style>
  <w:style w:type="paragraph" w:styleId="ListNumber5">
    <w:name w:val="List Number 5"/>
    <w:basedOn w:val="Normal"/>
    <w:uiPriority w:val="99"/>
    <w:rsid w:val="003D3835"/>
    <w:pPr>
      <w:numPr>
        <w:numId w:val="10"/>
      </w:numPr>
    </w:pPr>
    <w:rPr>
      <w:rFonts w:cs="Times"/>
    </w:rPr>
  </w:style>
  <w:style w:type="paragraph" w:styleId="MacroText">
    <w:name w:val="macro"/>
    <w:link w:val="MacroTextChar"/>
    <w:uiPriority w:val="99"/>
    <w:semiHidden/>
    <w:rsid w:val="003D383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</w:pPr>
    <w:rPr>
      <w:rFonts w:ascii="Courier New" w:hAnsi="Courier New" w:cs="Courier New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2300B"/>
    <w:rPr>
      <w:rFonts w:ascii="Courier New" w:hAnsi="Courier New" w:cs="Courier New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rsid w:val="003D383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2300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rsid w:val="003D3835"/>
    <w:pPr>
      <w:ind w:left="720"/>
    </w:pPr>
    <w:rPr>
      <w:rFonts w:cs="Times"/>
    </w:rPr>
  </w:style>
  <w:style w:type="paragraph" w:styleId="NoteHeading">
    <w:name w:val="Note Heading"/>
    <w:basedOn w:val="Normal"/>
    <w:next w:val="Normal"/>
    <w:link w:val="NoteHeadingChar"/>
    <w:uiPriority w:val="99"/>
    <w:rsid w:val="003D3835"/>
    <w:rPr>
      <w:rFonts w:cs="Times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2300B"/>
    <w:rPr>
      <w:rFonts w:ascii="Arial" w:hAnsi="Arial" w:cs="Courier New"/>
      <w:szCs w:val="20"/>
    </w:rPr>
  </w:style>
  <w:style w:type="paragraph" w:styleId="PlainText">
    <w:name w:val="Plain Text"/>
    <w:basedOn w:val="Normal"/>
    <w:link w:val="PlainTextChar"/>
    <w:uiPriority w:val="99"/>
    <w:rsid w:val="004505BD"/>
  </w:style>
  <w:style w:type="character" w:customStyle="1" w:styleId="PlainTextChar">
    <w:name w:val="Plain Text Char"/>
    <w:basedOn w:val="DefaultParagraphFont"/>
    <w:link w:val="PlainText"/>
    <w:uiPriority w:val="99"/>
    <w:rsid w:val="0092300B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rsid w:val="003D3835"/>
    <w:rPr>
      <w:rFonts w:cs="Times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2300B"/>
    <w:rPr>
      <w:rFonts w:ascii="Arial" w:hAnsi="Arial" w:cs="Courier New"/>
      <w:szCs w:val="20"/>
    </w:rPr>
  </w:style>
  <w:style w:type="paragraph" w:styleId="Signature">
    <w:name w:val="Signature"/>
    <w:basedOn w:val="Normal"/>
    <w:link w:val="SignatureChar"/>
    <w:uiPriority w:val="99"/>
    <w:rsid w:val="003D3835"/>
    <w:pPr>
      <w:ind w:left="4320"/>
    </w:pPr>
    <w:rPr>
      <w:rFonts w:cs="Times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2300B"/>
    <w:rPr>
      <w:rFonts w:ascii="Arial" w:hAnsi="Arial" w:cs="Courier New"/>
      <w:szCs w:val="20"/>
    </w:rPr>
  </w:style>
  <w:style w:type="paragraph" w:styleId="Subtitle">
    <w:name w:val="Subtitle"/>
    <w:basedOn w:val="Normal"/>
    <w:link w:val="SubtitleChar"/>
    <w:uiPriority w:val="99"/>
    <w:qFormat/>
    <w:rsid w:val="003D3835"/>
    <w:pPr>
      <w:spacing w:after="60"/>
      <w:jc w:val="center"/>
      <w:outlineLvl w:val="1"/>
    </w:pPr>
    <w:rPr>
      <w:rFonts w:cs="Arial"/>
    </w:rPr>
  </w:style>
  <w:style w:type="character" w:customStyle="1" w:styleId="SubtitleChar">
    <w:name w:val="Subtitle Char"/>
    <w:basedOn w:val="DefaultParagraphFont"/>
    <w:link w:val="Subtitle"/>
    <w:uiPriority w:val="11"/>
    <w:rsid w:val="0092300B"/>
    <w:rPr>
      <w:rFonts w:asciiTheme="majorHAnsi" w:eastAsiaTheme="majorEastAsia" w:hAnsiTheme="majorHAnsi" w:cstheme="majorBidi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rsid w:val="003D3835"/>
    <w:pPr>
      <w:ind w:left="240" w:hanging="240"/>
    </w:pPr>
    <w:rPr>
      <w:rFonts w:cs="Times"/>
    </w:rPr>
  </w:style>
  <w:style w:type="paragraph" w:styleId="TableofFigures">
    <w:name w:val="table of figures"/>
    <w:basedOn w:val="Normal"/>
    <w:next w:val="Normal"/>
    <w:uiPriority w:val="99"/>
    <w:semiHidden/>
    <w:rsid w:val="003D3835"/>
    <w:pPr>
      <w:ind w:left="480" w:hanging="480"/>
    </w:pPr>
    <w:rPr>
      <w:rFonts w:cs="Times"/>
    </w:rPr>
  </w:style>
  <w:style w:type="paragraph" w:styleId="Title">
    <w:name w:val="Title"/>
    <w:basedOn w:val="Normal"/>
    <w:link w:val="TitleChar"/>
    <w:uiPriority w:val="99"/>
    <w:qFormat/>
    <w:rsid w:val="003D3835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2300B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uiPriority w:val="99"/>
    <w:semiHidden/>
    <w:rsid w:val="003D3835"/>
    <w:pPr>
      <w:spacing w:before="120"/>
    </w:pPr>
    <w:rPr>
      <w:rFonts w:cs="Arial"/>
      <w:b/>
      <w:bCs/>
    </w:rPr>
  </w:style>
  <w:style w:type="paragraph" w:styleId="TOC1">
    <w:name w:val="toc 1"/>
    <w:basedOn w:val="Normal"/>
    <w:next w:val="Normal"/>
    <w:autoRedefine/>
    <w:uiPriority w:val="99"/>
    <w:semiHidden/>
    <w:rsid w:val="003D3835"/>
    <w:rPr>
      <w:rFonts w:cs="Times"/>
    </w:rPr>
  </w:style>
  <w:style w:type="paragraph" w:styleId="TOC2">
    <w:name w:val="toc 2"/>
    <w:basedOn w:val="Normal"/>
    <w:next w:val="Normal"/>
    <w:autoRedefine/>
    <w:uiPriority w:val="99"/>
    <w:semiHidden/>
    <w:rsid w:val="003D3835"/>
    <w:pPr>
      <w:ind w:left="240"/>
    </w:pPr>
    <w:rPr>
      <w:rFonts w:cs="Times"/>
    </w:rPr>
  </w:style>
  <w:style w:type="paragraph" w:styleId="TOC3">
    <w:name w:val="toc 3"/>
    <w:basedOn w:val="Normal"/>
    <w:next w:val="Normal"/>
    <w:autoRedefine/>
    <w:uiPriority w:val="99"/>
    <w:semiHidden/>
    <w:rsid w:val="003D3835"/>
    <w:pPr>
      <w:ind w:left="480"/>
    </w:pPr>
    <w:rPr>
      <w:rFonts w:cs="Times"/>
    </w:rPr>
  </w:style>
  <w:style w:type="paragraph" w:styleId="TOC4">
    <w:name w:val="toc 4"/>
    <w:basedOn w:val="Normal"/>
    <w:next w:val="Normal"/>
    <w:autoRedefine/>
    <w:uiPriority w:val="99"/>
    <w:semiHidden/>
    <w:rsid w:val="003D3835"/>
    <w:pPr>
      <w:ind w:left="720"/>
    </w:pPr>
    <w:rPr>
      <w:rFonts w:cs="Times"/>
    </w:rPr>
  </w:style>
  <w:style w:type="paragraph" w:styleId="TOC5">
    <w:name w:val="toc 5"/>
    <w:basedOn w:val="Normal"/>
    <w:next w:val="Normal"/>
    <w:autoRedefine/>
    <w:uiPriority w:val="99"/>
    <w:semiHidden/>
    <w:rsid w:val="003D3835"/>
    <w:pPr>
      <w:ind w:left="960"/>
    </w:pPr>
    <w:rPr>
      <w:rFonts w:cs="Times"/>
    </w:rPr>
  </w:style>
  <w:style w:type="paragraph" w:styleId="TOC6">
    <w:name w:val="toc 6"/>
    <w:basedOn w:val="Normal"/>
    <w:next w:val="Normal"/>
    <w:autoRedefine/>
    <w:uiPriority w:val="99"/>
    <w:semiHidden/>
    <w:rsid w:val="003D3835"/>
    <w:pPr>
      <w:ind w:left="1200"/>
    </w:pPr>
    <w:rPr>
      <w:rFonts w:cs="Times"/>
    </w:rPr>
  </w:style>
  <w:style w:type="paragraph" w:styleId="TOC7">
    <w:name w:val="toc 7"/>
    <w:basedOn w:val="Normal"/>
    <w:next w:val="Normal"/>
    <w:autoRedefine/>
    <w:uiPriority w:val="99"/>
    <w:semiHidden/>
    <w:rsid w:val="003D3835"/>
    <w:pPr>
      <w:ind w:left="1440"/>
    </w:pPr>
    <w:rPr>
      <w:rFonts w:cs="Times"/>
    </w:rPr>
  </w:style>
  <w:style w:type="paragraph" w:styleId="TOC8">
    <w:name w:val="toc 8"/>
    <w:basedOn w:val="Normal"/>
    <w:next w:val="Normal"/>
    <w:autoRedefine/>
    <w:uiPriority w:val="99"/>
    <w:semiHidden/>
    <w:rsid w:val="003D3835"/>
    <w:pPr>
      <w:ind w:left="1680"/>
    </w:pPr>
    <w:rPr>
      <w:rFonts w:cs="Times"/>
    </w:rPr>
  </w:style>
  <w:style w:type="paragraph" w:styleId="TOC9">
    <w:name w:val="toc 9"/>
    <w:basedOn w:val="Normal"/>
    <w:next w:val="Normal"/>
    <w:autoRedefine/>
    <w:uiPriority w:val="99"/>
    <w:semiHidden/>
    <w:rsid w:val="003D3835"/>
    <w:pPr>
      <w:ind w:left="1920"/>
    </w:pPr>
    <w:rPr>
      <w:rFonts w:cs="Times"/>
    </w:rPr>
  </w:style>
  <w:style w:type="character" w:customStyle="1" w:styleId="SubheadinParagraph">
    <w:name w:val="Subhead in Paragraph"/>
    <w:basedOn w:val="DefaultParagraphFont"/>
    <w:uiPriority w:val="99"/>
    <w:rsid w:val="003D3835"/>
    <w:rPr>
      <w:rFonts w:cs="Times New Roman"/>
    </w:rPr>
  </w:style>
  <w:style w:type="paragraph" w:styleId="E-mailSignature">
    <w:name w:val="E-mail Signature"/>
    <w:basedOn w:val="Normal"/>
    <w:link w:val="E-mailSignatureChar"/>
    <w:uiPriority w:val="99"/>
    <w:rsid w:val="003D3835"/>
    <w:rPr>
      <w:rFonts w:cs="Times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2300B"/>
    <w:rPr>
      <w:rFonts w:ascii="Arial" w:hAnsi="Arial" w:cs="Courier New"/>
      <w:szCs w:val="20"/>
    </w:rPr>
  </w:style>
  <w:style w:type="paragraph" w:styleId="HTMLAddress">
    <w:name w:val="HTML Address"/>
    <w:basedOn w:val="Normal"/>
    <w:link w:val="HTMLAddressChar"/>
    <w:uiPriority w:val="99"/>
    <w:rsid w:val="003D3835"/>
    <w:rPr>
      <w:rFonts w:cs="Times"/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2300B"/>
    <w:rPr>
      <w:rFonts w:ascii="Arial" w:hAnsi="Arial" w:cs="Courier New"/>
      <w:i/>
      <w:iCs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3D3835"/>
    <w:rPr>
      <w:rFonts w:ascii="Courier New" w:hAnsi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300B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rsid w:val="003D3835"/>
    <w:rPr>
      <w:rFonts w:cs="Times"/>
    </w:rPr>
  </w:style>
  <w:style w:type="paragraph" w:customStyle="1" w:styleId="H6">
    <w:name w:val="H6"/>
    <w:basedOn w:val="Normal"/>
    <w:next w:val="Normal"/>
    <w:uiPriority w:val="99"/>
    <w:rsid w:val="003D3835"/>
    <w:pPr>
      <w:widowControl w:val="0"/>
      <w:snapToGrid w:val="0"/>
      <w:spacing w:before="100"/>
      <w:outlineLvl w:val="6"/>
    </w:pPr>
    <w:rPr>
      <w:rFonts w:cs="Arial"/>
      <w:b/>
      <w:bCs/>
      <w:sz w:val="20"/>
    </w:rPr>
  </w:style>
  <w:style w:type="paragraph" w:customStyle="1" w:styleId="Title2-Small">
    <w:name w:val="Title 2 - Small"/>
    <w:next w:val="Normal"/>
    <w:uiPriority w:val="99"/>
    <w:rsid w:val="003D3835"/>
    <w:pPr>
      <w:autoSpaceDE w:val="0"/>
      <w:autoSpaceDN w:val="0"/>
      <w:jc w:val="center"/>
    </w:pPr>
    <w:rPr>
      <w:rFonts w:ascii="Helvetica" w:hAnsi="Helvetica" w:cs="Helvetica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sid w:val="003D3835"/>
    <w:rPr>
      <w:rFonts w:cs="Times New Roman"/>
      <w:sz w:val="16"/>
    </w:rPr>
  </w:style>
  <w:style w:type="paragraph" w:customStyle="1" w:styleId="QuickA">
    <w:name w:val="Quick A."/>
    <w:basedOn w:val="Normal"/>
    <w:uiPriority w:val="99"/>
    <w:rsid w:val="003D3835"/>
    <w:pPr>
      <w:widowControl w:val="0"/>
      <w:numPr>
        <w:numId w:val="17"/>
      </w:numPr>
    </w:pPr>
    <w:rPr>
      <w:rFonts w:cs="Times"/>
    </w:rPr>
  </w:style>
  <w:style w:type="paragraph" w:customStyle="1" w:styleId="sbirtop">
    <w:name w:val="sbirtop"/>
    <w:basedOn w:val="Normal"/>
    <w:uiPriority w:val="99"/>
    <w:rsid w:val="003D3835"/>
    <w:pPr>
      <w:tabs>
        <w:tab w:val="num" w:pos="1440"/>
        <w:tab w:val="num" w:pos="1800"/>
      </w:tabs>
      <w:spacing w:before="100" w:after="240"/>
      <w:ind w:left="1440" w:hanging="720"/>
    </w:pPr>
    <w:rPr>
      <w:rFonts w:cs="Times"/>
    </w:rPr>
  </w:style>
  <w:style w:type="paragraph" w:customStyle="1" w:styleId="ReminderList1">
    <w:name w:val="Reminder List 1"/>
    <w:basedOn w:val="Normal"/>
    <w:uiPriority w:val="99"/>
    <w:rsid w:val="003D3835"/>
    <w:pPr>
      <w:numPr>
        <w:numId w:val="15"/>
      </w:numPr>
      <w:tabs>
        <w:tab w:val="left" w:pos="360"/>
      </w:tabs>
      <w:spacing w:after="120" w:line="260" w:lineRule="atLeast"/>
    </w:pPr>
    <w:rPr>
      <w:rFonts w:ascii="Helvetica" w:hAnsi="Helvetica" w:cs="Helvetica"/>
      <w:b/>
      <w:bCs/>
      <w:color w:val="000000"/>
      <w:szCs w:val="22"/>
    </w:rPr>
  </w:style>
  <w:style w:type="paragraph" w:customStyle="1" w:styleId="ReminderList2">
    <w:name w:val="Reminder List 2"/>
    <w:basedOn w:val="Normal"/>
    <w:uiPriority w:val="99"/>
    <w:rsid w:val="003D3835"/>
    <w:pPr>
      <w:numPr>
        <w:numId w:val="14"/>
      </w:numPr>
      <w:tabs>
        <w:tab w:val="clear" w:pos="360"/>
        <w:tab w:val="left" w:pos="720"/>
      </w:tabs>
      <w:spacing w:after="60" w:line="260" w:lineRule="atLeast"/>
      <w:ind w:left="749"/>
    </w:pPr>
    <w:rPr>
      <w:rFonts w:ascii="Helvetica" w:hAnsi="Helvetica" w:cs="Helvetica"/>
      <w:color w:val="000000"/>
      <w:szCs w:val="22"/>
    </w:rPr>
  </w:style>
  <w:style w:type="paragraph" w:customStyle="1" w:styleId="ReminderList3">
    <w:name w:val="Reminder List 3"/>
    <w:basedOn w:val="Normal"/>
    <w:uiPriority w:val="99"/>
    <w:rsid w:val="003D3835"/>
    <w:pPr>
      <w:numPr>
        <w:numId w:val="16"/>
      </w:numPr>
      <w:tabs>
        <w:tab w:val="clear" w:pos="360"/>
        <w:tab w:val="left" w:pos="1080"/>
      </w:tabs>
      <w:spacing w:after="60"/>
      <w:ind w:left="1080"/>
    </w:pPr>
    <w:rPr>
      <w:rFonts w:ascii="Helvetica" w:hAnsi="Helvetica" w:cs="Helvetica"/>
      <w:szCs w:val="22"/>
    </w:rPr>
  </w:style>
  <w:style w:type="character" w:styleId="Hyperlink">
    <w:name w:val="Hyperlink"/>
    <w:basedOn w:val="DefaultParagraphFont"/>
    <w:uiPriority w:val="99"/>
    <w:rsid w:val="003D3835"/>
    <w:rPr>
      <w:rFonts w:cs="Times New Roman"/>
      <w:color w:val="0000FF"/>
      <w:u w:val="single"/>
    </w:rPr>
  </w:style>
  <w:style w:type="paragraph" w:customStyle="1" w:styleId="DataField10pt">
    <w:name w:val="Data Field 10pt"/>
    <w:basedOn w:val="Normal"/>
    <w:uiPriority w:val="99"/>
    <w:rsid w:val="003D3835"/>
    <w:rPr>
      <w:rFonts w:cs="Arial"/>
      <w:sz w:val="20"/>
    </w:rPr>
  </w:style>
  <w:style w:type="paragraph" w:customStyle="1" w:styleId="DataField11pt">
    <w:name w:val="Data Field 11pt"/>
    <w:basedOn w:val="Normal"/>
    <w:uiPriority w:val="99"/>
    <w:rsid w:val="00A37C93"/>
    <w:pPr>
      <w:spacing w:line="300" w:lineRule="exact"/>
    </w:pPr>
    <w:rPr>
      <w:rFonts w:cs="Arial"/>
    </w:rPr>
  </w:style>
  <w:style w:type="paragraph" w:customStyle="1" w:styleId="FormFooter">
    <w:name w:val="Form Footer"/>
    <w:basedOn w:val="Normal"/>
    <w:uiPriority w:val="99"/>
    <w:rsid w:val="003D3835"/>
    <w:pPr>
      <w:tabs>
        <w:tab w:val="center" w:pos="5328"/>
        <w:tab w:val="right" w:pos="10728"/>
      </w:tabs>
      <w:ind w:left="58"/>
    </w:pPr>
    <w:rPr>
      <w:rFonts w:cs="Arial"/>
      <w:sz w:val="16"/>
      <w:szCs w:val="16"/>
    </w:rPr>
  </w:style>
  <w:style w:type="character" w:styleId="PageNumber">
    <w:name w:val="page number"/>
    <w:basedOn w:val="DefaultParagraphFont"/>
    <w:uiPriority w:val="99"/>
    <w:rsid w:val="003D3835"/>
    <w:rPr>
      <w:rFonts w:ascii="Arial" w:hAnsi="Arial" w:cs="Times New Roman"/>
      <w:sz w:val="20"/>
      <w:u w:val="single"/>
    </w:rPr>
  </w:style>
  <w:style w:type="paragraph" w:customStyle="1" w:styleId="PIHeader">
    <w:name w:val="PI Header"/>
    <w:basedOn w:val="Normal"/>
    <w:uiPriority w:val="99"/>
    <w:rsid w:val="003D3835"/>
    <w:pPr>
      <w:ind w:left="864"/>
    </w:pPr>
    <w:rPr>
      <w:rFonts w:cs="Arial"/>
      <w:noProof/>
      <w:sz w:val="16"/>
    </w:rPr>
  </w:style>
  <w:style w:type="paragraph" w:customStyle="1" w:styleId="FormFooterBorder">
    <w:name w:val="FormFooter/Border"/>
    <w:basedOn w:val="Footer"/>
    <w:uiPriority w:val="99"/>
    <w:rsid w:val="003D3835"/>
    <w:pPr>
      <w:pBdr>
        <w:top w:val="single" w:sz="6" w:space="1" w:color="auto"/>
      </w:pBdr>
      <w:tabs>
        <w:tab w:val="clear" w:pos="4320"/>
        <w:tab w:val="clear" w:pos="8640"/>
        <w:tab w:val="center" w:pos="5400"/>
        <w:tab w:val="right" w:pos="10800"/>
      </w:tabs>
    </w:pPr>
    <w:rPr>
      <w:rFonts w:cs="Arial"/>
      <w:sz w:val="16"/>
      <w:szCs w:val="16"/>
    </w:rPr>
  </w:style>
  <w:style w:type="paragraph" w:styleId="BodyText2">
    <w:name w:val="Body Text 2"/>
    <w:basedOn w:val="Normal"/>
    <w:link w:val="BodyText2Char"/>
    <w:uiPriority w:val="99"/>
    <w:rsid w:val="00CC49DC"/>
    <w:pPr>
      <w:tabs>
        <w:tab w:val="left" w:pos="342"/>
      </w:tabs>
    </w:pPr>
    <w:rPr>
      <w:rFonts w:cs="Arial"/>
      <w:sz w:val="14"/>
      <w:szCs w:val="1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2300B"/>
    <w:rPr>
      <w:rFonts w:ascii="Arial" w:hAnsi="Arial" w:cs="Courier New"/>
      <w:szCs w:val="20"/>
    </w:rPr>
  </w:style>
  <w:style w:type="paragraph" w:customStyle="1" w:styleId="FormHeader">
    <w:name w:val="Form Header"/>
    <w:basedOn w:val="Normal"/>
    <w:uiPriority w:val="99"/>
    <w:rsid w:val="00CC49DC"/>
    <w:pPr>
      <w:tabs>
        <w:tab w:val="right" w:pos="10656"/>
      </w:tabs>
    </w:pPr>
    <w:rPr>
      <w:rFonts w:cs="Arial"/>
      <w:sz w:val="16"/>
      <w:szCs w:val="16"/>
    </w:rPr>
  </w:style>
  <w:style w:type="paragraph" w:customStyle="1" w:styleId="DataField11ptChar">
    <w:name w:val="Data Field 11pt Char"/>
    <w:basedOn w:val="Normal"/>
    <w:uiPriority w:val="99"/>
    <w:rsid w:val="00CC49DC"/>
    <w:pPr>
      <w:spacing w:line="300" w:lineRule="exact"/>
    </w:pPr>
    <w:rPr>
      <w:rFonts w:cs="Arial"/>
    </w:rPr>
  </w:style>
  <w:style w:type="character" w:customStyle="1" w:styleId="DataField11ptCharChar">
    <w:name w:val="Data Field 11pt Char Char"/>
    <w:uiPriority w:val="99"/>
    <w:rsid w:val="00CC49DC"/>
    <w:rPr>
      <w:rFonts w:ascii="Arial" w:hAnsi="Arial"/>
      <w:sz w:val="24"/>
      <w:lang w:val="en-US" w:eastAsia="en-US"/>
    </w:rPr>
  </w:style>
  <w:style w:type="paragraph" w:customStyle="1" w:styleId="HeadingNote">
    <w:name w:val="Heading Note"/>
    <w:basedOn w:val="Normal"/>
    <w:uiPriority w:val="99"/>
    <w:rsid w:val="00CC49DC"/>
    <w:pPr>
      <w:jc w:val="center"/>
    </w:pPr>
    <w:rPr>
      <w:rFonts w:cs="Arial"/>
      <w:i/>
      <w:iCs/>
      <w:sz w:val="16"/>
      <w:szCs w:val="16"/>
    </w:rPr>
  </w:style>
  <w:style w:type="paragraph" w:customStyle="1" w:styleId="FormFieldCaption">
    <w:name w:val="Form Field Caption"/>
    <w:basedOn w:val="Normal"/>
    <w:uiPriority w:val="99"/>
    <w:rsid w:val="00CC49DC"/>
    <w:pPr>
      <w:tabs>
        <w:tab w:val="left" w:pos="270"/>
      </w:tabs>
    </w:pPr>
    <w:rPr>
      <w:rFonts w:cs="Arial"/>
      <w:sz w:val="16"/>
      <w:szCs w:val="16"/>
    </w:rPr>
  </w:style>
  <w:style w:type="paragraph" w:customStyle="1" w:styleId="FormFieldCaption7pt">
    <w:name w:val="Form Field Caption 7pt"/>
    <w:basedOn w:val="Normal"/>
    <w:uiPriority w:val="99"/>
    <w:rsid w:val="00CC49DC"/>
    <w:pPr>
      <w:tabs>
        <w:tab w:val="left" w:pos="252"/>
      </w:tabs>
    </w:pPr>
    <w:rPr>
      <w:rFonts w:cs="Arial"/>
      <w:sz w:val="14"/>
      <w:szCs w:val="14"/>
    </w:rPr>
  </w:style>
  <w:style w:type="paragraph" w:customStyle="1" w:styleId="FacePageFooter">
    <w:name w:val="FacePage Footer"/>
    <w:basedOn w:val="FormFooter"/>
    <w:uiPriority w:val="99"/>
    <w:rsid w:val="00CC49DC"/>
    <w:pPr>
      <w:spacing w:before="20"/>
    </w:pPr>
  </w:style>
  <w:style w:type="paragraph" w:customStyle="1" w:styleId="NameofApplicant">
    <w:name w:val="Name of Applicant"/>
    <w:basedOn w:val="Normal"/>
    <w:uiPriority w:val="99"/>
    <w:rsid w:val="00CC49DC"/>
    <w:rPr>
      <w:rFonts w:cs="Arial"/>
      <w:sz w:val="16"/>
      <w:szCs w:val="15"/>
    </w:rPr>
  </w:style>
  <w:style w:type="paragraph" w:customStyle="1" w:styleId="DHHSHeading">
    <w:name w:val="DHHS Heading"/>
    <w:basedOn w:val="HeadingNote"/>
    <w:uiPriority w:val="99"/>
    <w:rsid w:val="00CC49DC"/>
    <w:rPr>
      <w:i w:val="0"/>
    </w:rPr>
  </w:style>
  <w:style w:type="paragraph" w:customStyle="1" w:styleId="Arial10BoldText">
    <w:name w:val="Arial10BoldText"/>
    <w:basedOn w:val="Normal"/>
    <w:uiPriority w:val="99"/>
    <w:rsid w:val="00CC49DC"/>
    <w:pPr>
      <w:spacing w:before="20" w:after="20"/>
    </w:pPr>
    <w:rPr>
      <w:rFonts w:cs="Arial"/>
      <w:b/>
      <w:bCs/>
      <w:sz w:val="20"/>
    </w:rPr>
  </w:style>
  <w:style w:type="paragraph" w:customStyle="1" w:styleId="Arial10ptlineitem">
    <w:name w:val="Arial10ptline item"/>
    <w:basedOn w:val="Normal"/>
    <w:uiPriority w:val="99"/>
    <w:rsid w:val="00CC49DC"/>
    <w:rPr>
      <w:rFonts w:cs="Arial"/>
      <w:sz w:val="20"/>
      <w:szCs w:val="18"/>
    </w:rPr>
  </w:style>
  <w:style w:type="paragraph" w:customStyle="1" w:styleId="Arial9ptlineitem">
    <w:name w:val="Arial9ptlineitem"/>
    <w:basedOn w:val="Arial10ptlineitem"/>
    <w:uiPriority w:val="99"/>
    <w:rsid w:val="00CC49DC"/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rsid w:val="00CC49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00B"/>
    <w:rPr>
      <w:sz w:val="0"/>
      <w:szCs w:val="0"/>
    </w:rPr>
  </w:style>
  <w:style w:type="paragraph" w:customStyle="1" w:styleId="DataField10pt14ptspacing">
    <w:name w:val="DataField10pt/14pt spacing"/>
    <w:basedOn w:val="DataField10pt"/>
    <w:uiPriority w:val="99"/>
    <w:rsid w:val="00CC49DC"/>
    <w:pPr>
      <w:spacing w:line="280" w:lineRule="exact"/>
    </w:pPr>
    <w:rPr>
      <w:noProof/>
    </w:rPr>
  </w:style>
  <w:style w:type="character" w:customStyle="1" w:styleId="FormFieldCaptionChar">
    <w:name w:val="Form Field Caption Char"/>
    <w:uiPriority w:val="99"/>
    <w:rsid w:val="00CC49DC"/>
    <w:rPr>
      <w:rFonts w:ascii="Arial" w:hAnsi="Arial"/>
      <w:sz w:val="16"/>
      <w:lang w:val="en-US" w:eastAsia="en-US"/>
    </w:rPr>
  </w:style>
  <w:style w:type="paragraph" w:customStyle="1" w:styleId="FormInstructionsChar">
    <w:name w:val="Form Instructions Char"/>
    <w:basedOn w:val="FormFieldCaption7pt"/>
    <w:uiPriority w:val="99"/>
    <w:rsid w:val="00CC49DC"/>
    <w:pPr>
      <w:spacing w:before="20"/>
    </w:pPr>
    <w:rPr>
      <w:sz w:val="15"/>
    </w:rPr>
  </w:style>
  <w:style w:type="character" w:customStyle="1" w:styleId="FormInstructionsCharChar">
    <w:name w:val="Form Instructions Char Char"/>
    <w:uiPriority w:val="99"/>
    <w:rsid w:val="00CC49DC"/>
    <w:rPr>
      <w:rFonts w:ascii="Arial" w:hAnsi="Arial"/>
      <w:sz w:val="14"/>
      <w:lang w:val="en-US" w:eastAsia="en-US"/>
    </w:rPr>
  </w:style>
  <w:style w:type="paragraph" w:customStyle="1" w:styleId="SingleSp11ptChar">
    <w:name w:val="SingleSp11pt Char"/>
    <w:basedOn w:val="Normal"/>
    <w:uiPriority w:val="99"/>
    <w:rsid w:val="00CC49DC"/>
    <w:rPr>
      <w:rFonts w:cs="Arial"/>
    </w:rPr>
  </w:style>
  <w:style w:type="character" w:customStyle="1" w:styleId="SingleSp11ptCharChar">
    <w:name w:val="SingleSp11pt Char Char"/>
    <w:uiPriority w:val="99"/>
    <w:rsid w:val="00CC49DC"/>
    <w:rPr>
      <w:rFonts w:ascii="Arial" w:hAnsi="Arial"/>
      <w:sz w:val="24"/>
      <w:lang w:val="en-US" w:eastAsia="en-US"/>
    </w:rPr>
  </w:style>
  <w:style w:type="paragraph" w:customStyle="1" w:styleId="StyleFormInstructions8ptChar">
    <w:name w:val="Style Form Instructions + 8 pt Char"/>
    <w:basedOn w:val="Normal"/>
    <w:uiPriority w:val="99"/>
    <w:rsid w:val="00CC49DC"/>
    <w:pPr>
      <w:tabs>
        <w:tab w:val="left" w:pos="252"/>
      </w:tabs>
      <w:spacing w:before="20"/>
    </w:pPr>
    <w:rPr>
      <w:rFonts w:cs="Arial"/>
      <w:sz w:val="16"/>
      <w:szCs w:val="14"/>
    </w:rPr>
  </w:style>
  <w:style w:type="character" w:customStyle="1" w:styleId="StyleFormInstructions8ptCharChar">
    <w:name w:val="Style Form Instructions + 8 pt Char Char"/>
    <w:uiPriority w:val="99"/>
    <w:rsid w:val="00CC49DC"/>
    <w:rPr>
      <w:rFonts w:ascii="Arial" w:hAnsi="Arial"/>
      <w:sz w:val="14"/>
      <w:lang w:val="en-US" w:eastAsia="en-US"/>
    </w:rPr>
  </w:style>
  <w:style w:type="paragraph" w:customStyle="1" w:styleId="lineitem1spbold10">
    <w:name w:val="line item 1sp bold10"/>
    <w:basedOn w:val="Normal"/>
    <w:uiPriority w:val="99"/>
    <w:rsid w:val="00CC49DC"/>
    <w:pPr>
      <w:tabs>
        <w:tab w:val="right" w:leader="dot" w:pos="9090"/>
      </w:tabs>
      <w:spacing w:before="20"/>
    </w:pPr>
    <w:rPr>
      <w:rFonts w:cs="Arial"/>
      <w:b/>
      <w:bCs/>
      <w:sz w:val="20"/>
    </w:rPr>
  </w:style>
  <w:style w:type="paragraph" w:customStyle="1" w:styleId="lineitem8pt">
    <w:name w:val="line item 8pt"/>
    <w:basedOn w:val="Normal"/>
    <w:uiPriority w:val="99"/>
    <w:rsid w:val="00CC49DC"/>
    <w:pPr>
      <w:tabs>
        <w:tab w:val="left" w:pos="360"/>
        <w:tab w:val="right" w:leader="dot" w:pos="9090"/>
      </w:tabs>
    </w:pPr>
    <w:rPr>
      <w:rFonts w:cs="Arial"/>
      <w:sz w:val="16"/>
      <w:szCs w:val="16"/>
    </w:rPr>
  </w:style>
  <w:style w:type="paragraph" w:customStyle="1" w:styleId="StyleDataField11ptLeft018">
    <w:name w:val="Style Data Field 11pt + Left:  0.18&quot;"/>
    <w:basedOn w:val="Normal"/>
    <w:uiPriority w:val="99"/>
    <w:rsid w:val="00CC49DC"/>
    <w:pPr>
      <w:spacing w:line="300" w:lineRule="exact"/>
      <w:ind w:left="259"/>
    </w:pPr>
  </w:style>
  <w:style w:type="paragraph" w:customStyle="1" w:styleId="StyleSingleSp11ptCentered">
    <w:name w:val="Style SingleSp11pt + Centered"/>
    <w:basedOn w:val="Normal"/>
    <w:uiPriority w:val="99"/>
    <w:rsid w:val="00CC49DC"/>
    <w:pPr>
      <w:jc w:val="center"/>
    </w:pPr>
  </w:style>
  <w:style w:type="paragraph" w:customStyle="1" w:styleId="Arial9BoldText">
    <w:name w:val="Arial9BoldText"/>
    <w:basedOn w:val="Normal"/>
    <w:uiPriority w:val="99"/>
    <w:rsid w:val="00CC49DC"/>
    <w:pPr>
      <w:spacing w:before="20" w:after="20"/>
    </w:pPr>
    <w:rPr>
      <w:rFonts w:cs="Arial"/>
      <w:b/>
      <w:bCs/>
      <w:sz w:val="18"/>
    </w:rPr>
  </w:style>
  <w:style w:type="paragraph" w:customStyle="1" w:styleId="FormFieldCaptionBold9pt">
    <w:name w:val="FormFieldCaptionBold9pt"/>
    <w:basedOn w:val="FormFieldCaption"/>
    <w:uiPriority w:val="99"/>
    <w:rsid w:val="00CC49DC"/>
    <w:rPr>
      <w:b/>
      <w:sz w:val="18"/>
    </w:rPr>
  </w:style>
  <w:style w:type="paragraph" w:customStyle="1" w:styleId="datafield11ptsingleline">
    <w:name w:val="datafield11pt/singleline"/>
    <w:basedOn w:val="Normal"/>
    <w:uiPriority w:val="99"/>
    <w:rsid w:val="00CC49DC"/>
    <w:rPr>
      <w:rFonts w:cs="Arial"/>
    </w:rPr>
  </w:style>
  <w:style w:type="paragraph" w:customStyle="1" w:styleId="PersonalDataParagraph">
    <w:name w:val="PersonalDataParagraph"/>
    <w:basedOn w:val="Normal"/>
    <w:uiPriority w:val="99"/>
    <w:rsid w:val="00CC49DC"/>
    <w:pPr>
      <w:spacing w:after="120"/>
      <w:ind w:left="900" w:right="547"/>
    </w:pPr>
    <w:rPr>
      <w:rFonts w:cs="Arial"/>
      <w:sz w:val="20"/>
    </w:rPr>
  </w:style>
  <w:style w:type="paragraph" w:customStyle="1" w:styleId="RICertHeading">
    <w:name w:val="RICertHeading"/>
    <w:basedOn w:val="Normal"/>
    <w:uiPriority w:val="99"/>
    <w:rsid w:val="00CC49DC"/>
    <w:pPr>
      <w:jc w:val="center"/>
    </w:pPr>
    <w:rPr>
      <w:b/>
      <w:sz w:val="32"/>
    </w:rPr>
  </w:style>
  <w:style w:type="paragraph" w:customStyle="1" w:styleId="RICert12pt">
    <w:name w:val="RICert12pt"/>
    <w:basedOn w:val="Arial10ptlineitem"/>
    <w:uiPriority w:val="99"/>
    <w:rsid w:val="00CC49DC"/>
    <w:rPr>
      <w:b/>
      <w:bCs/>
      <w:sz w:val="24"/>
    </w:rPr>
  </w:style>
  <w:style w:type="paragraph" w:customStyle="1" w:styleId="Arial10BoldItalics">
    <w:name w:val="Arial10BoldItalics"/>
    <w:basedOn w:val="Arial10BoldText"/>
    <w:uiPriority w:val="99"/>
    <w:rsid w:val="00CC49DC"/>
    <w:pPr>
      <w:spacing w:before="0" w:after="0"/>
      <w:jc w:val="center"/>
    </w:pPr>
    <w:rPr>
      <w:bCs w:val="0"/>
      <w:i/>
      <w:iCs/>
      <w:szCs w:val="22"/>
    </w:rPr>
  </w:style>
  <w:style w:type="paragraph" w:customStyle="1" w:styleId="Arial10BoldCtr">
    <w:name w:val="Arial10BoldCtr"/>
    <w:basedOn w:val="Arial10BoldText"/>
    <w:uiPriority w:val="99"/>
    <w:rsid w:val="00CC49DC"/>
    <w:pPr>
      <w:jc w:val="center"/>
    </w:pPr>
  </w:style>
  <w:style w:type="paragraph" w:customStyle="1" w:styleId="Arial9Boldlineitem">
    <w:name w:val="Arial9Boldlineitem"/>
    <w:basedOn w:val="Arial9ptlineitem"/>
    <w:uiPriority w:val="99"/>
    <w:rsid w:val="00CC49DC"/>
    <w:rPr>
      <w:b/>
    </w:rPr>
  </w:style>
  <w:style w:type="paragraph" w:customStyle="1" w:styleId="Arial8ptlineitem">
    <w:name w:val="Arial8ptlineitem"/>
    <w:basedOn w:val="Normal"/>
    <w:uiPriority w:val="99"/>
    <w:rsid w:val="00CC49DC"/>
    <w:pPr>
      <w:tabs>
        <w:tab w:val="left" w:pos="360"/>
        <w:tab w:val="right" w:leader="dot" w:pos="9090"/>
      </w:tabs>
    </w:pPr>
    <w:rPr>
      <w:rFonts w:cs="Arial"/>
      <w:sz w:val="16"/>
      <w:szCs w:val="16"/>
    </w:rPr>
  </w:style>
  <w:style w:type="paragraph" w:customStyle="1" w:styleId="Arial8ptbold">
    <w:name w:val="Arial8ptbold"/>
    <w:basedOn w:val="Arial8ptlineitem"/>
    <w:uiPriority w:val="99"/>
    <w:rsid w:val="00CC49DC"/>
    <w:rPr>
      <w:b/>
      <w:bCs/>
    </w:rPr>
  </w:style>
  <w:style w:type="paragraph" w:customStyle="1" w:styleId="10ptlineitemjustified">
    <w:name w:val="10ptlineitemjustified"/>
    <w:basedOn w:val="Arial10ptlineitem"/>
    <w:uiPriority w:val="99"/>
    <w:rsid w:val="00CC49DC"/>
  </w:style>
  <w:style w:type="paragraph" w:customStyle="1" w:styleId="AdjustedPIHeader">
    <w:name w:val="AdjustedPIHeader"/>
    <w:basedOn w:val="PIHeader"/>
    <w:uiPriority w:val="99"/>
    <w:rsid w:val="00CC49DC"/>
    <w:pPr>
      <w:ind w:left="432"/>
    </w:pPr>
  </w:style>
  <w:style w:type="paragraph" w:customStyle="1" w:styleId="FormFieldCaptionBold8pt">
    <w:name w:val="FormFieldCaptionBold8pt"/>
    <w:basedOn w:val="FormFieldCaption"/>
    <w:uiPriority w:val="99"/>
    <w:rsid w:val="00CC49DC"/>
    <w:rPr>
      <w:b/>
      <w:bCs/>
    </w:rPr>
  </w:style>
  <w:style w:type="paragraph" w:customStyle="1" w:styleId="footerNIHContPg">
    <w:name w:val="footer NIH Cont Pg"/>
    <w:basedOn w:val="Footer"/>
    <w:uiPriority w:val="99"/>
    <w:rsid w:val="00CC49DC"/>
    <w:pPr>
      <w:pBdr>
        <w:top w:val="single" w:sz="6" w:space="0" w:color="auto"/>
      </w:pBdr>
      <w:tabs>
        <w:tab w:val="clear" w:pos="4320"/>
        <w:tab w:val="clear" w:pos="8640"/>
        <w:tab w:val="center" w:pos="5220"/>
      </w:tabs>
      <w:overflowPunct w:val="0"/>
      <w:adjustRightInd w:val="0"/>
      <w:textAlignment w:val="baseline"/>
    </w:pPr>
    <w:rPr>
      <w:rFonts w:cs="Times New Roman"/>
      <w:sz w:val="18"/>
    </w:rPr>
  </w:style>
  <w:style w:type="paragraph" w:customStyle="1" w:styleId="equation">
    <w:name w:val="equation"/>
    <w:basedOn w:val="Normal"/>
    <w:uiPriority w:val="99"/>
    <w:rsid w:val="00CC49DC"/>
    <w:pPr>
      <w:tabs>
        <w:tab w:val="center" w:pos="1985"/>
        <w:tab w:val="right" w:pos="4536"/>
      </w:tabs>
      <w:overflowPunct w:val="0"/>
      <w:adjustRightInd w:val="0"/>
      <w:textAlignment w:val="baseline"/>
    </w:pPr>
    <w:rPr>
      <w:rFonts w:ascii="Times New Roman" w:hAnsi="Times New Roman"/>
      <w:sz w:val="20"/>
    </w:rPr>
  </w:style>
  <w:style w:type="paragraph" w:customStyle="1" w:styleId="references">
    <w:name w:val="references"/>
    <w:basedOn w:val="BodyText"/>
    <w:uiPriority w:val="99"/>
    <w:rsid w:val="0001102C"/>
    <w:pPr>
      <w:overflowPunct w:val="0"/>
      <w:adjustRightInd w:val="0"/>
      <w:spacing w:after="60"/>
      <w:ind w:left="360" w:hanging="360"/>
      <w:textAlignment w:val="baseline"/>
    </w:pPr>
    <w:rPr>
      <w:rFonts w:cs="Times New Roman"/>
      <w:spacing w:val="-5"/>
      <w:sz w:val="20"/>
    </w:rPr>
  </w:style>
  <w:style w:type="paragraph" w:customStyle="1" w:styleId="Normal1Char">
    <w:name w:val="Normal1 Char"/>
    <w:basedOn w:val="Normal"/>
    <w:uiPriority w:val="99"/>
    <w:rsid w:val="004505BD"/>
    <w:pPr>
      <w:kinsoku w:val="0"/>
      <w:overflowPunct w:val="0"/>
      <w:adjustRightInd w:val="0"/>
      <w:spacing w:line="260" w:lineRule="exact"/>
      <w:ind w:firstLine="289"/>
      <w:textAlignment w:val="baseline"/>
    </w:pPr>
    <w:rPr>
      <w:szCs w:val="23"/>
    </w:rPr>
  </w:style>
  <w:style w:type="character" w:customStyle="1" w:styleId="Normal1CharChar">
    <w:name w:val="Normal1 Char Char"/>
    <w:uiPriority w:val="99"/>
    <w:rsid w:val="004505BD"/>
    <w:rPr>
      <w:rFonts w:ascii="Times" w:hAnsi="Times"/>
      <w:sz w:val="23"/>
      <w:lang w:val="en-US" w:eastAsia="en-US"/>
    </w:rPr>
  </w:style>
  <w:style w:type="paragraph" w:customStyle="1" w:styleId="list1">
    <w:name w:val="list1"/>
    <w:basedOn w:val="Normal"/>
    <w:uiPriority w:val="99"/>
    <w:rsid w:val="00CC49DC"/>
    <w:pPr>
      <w:tabs>
        <w:tab w:val="num" w:pos="1080"/>
      </w:tabs>
      <w:overflowPunct w:val="0"/>
      <w:adjustRightInd w:val="0"/>
      <w:ind w:left="1080" w:hanging="360"/>
      <w:textAlignment w:val="baseline"/>
    </w:pPr>
    <w:rPr>
      <w:rFonts w:ascii="Times New Roman" w:hAnsi="Times New Roman"/>
    </w:rPr>
  </w:style>
  <w:style w:type="character" w:styleId="Strong">
    <w:name w:val="Strong"/>
    <w:basedOn w:val="DefaultParagraphFont"/>
    <w:uiPriority w:val="22"/>
    <w:qFormat/>
    <w:rsid w:val="00CC49DC"/>
    <w:rPr>
      <w:rFonts w:cs="Times New Roman"/>
      <w:b/>
    </w:rPr>
  </w:style>
  <w:style w:type="character" w:styleId="Emphasis">
    <w:name w:val="Emphasis"/>
    <w:aliases w:val="cvref"/>
    <w:basedOn w:val="DefaultParagraphFont"/>
    <w:uiPriority w:val="20"/>
    <w:qFormat/>
    <w:rsid w:val="00CC49DC"/>
    <w:rPr>
      <w:rFonts w:cs="Times New Roman"/>
      <w:i/>
    </w:rPr>
  </w:style>
  <w:style w:type="paragraph" w:customStyle="1" w:styleId="StyleNormal1TimesNewRomanChar">
    <w:name w:val="Style Normal1 + Times New Roman Char"/>
    <w:basedOn w:val="Normal"/>
    <w:uiPriority w:val="99"/>
    <w:rsid w:val="007736D6"/>
    <w:pPr>
      <w:kinsoku w:val="0"/>
      <w:overflowPunct w:val="0"/>
      <w:adjustRightInd w:val="0"/>
      <w:spacing w:line="260" w:lineRule="exact"/>
      <w:ind w:firstLine="289"/>
      <w:textAlignment w:val="baseline"/>
    </w:pPr>
    <w:rPr>
      <w:szCs w:val="23"/>
    </w:rPr>
  </w:style>
  <w:style w:type="character" w:customStyle="1" w:styleId="StyleNormal1TimesNewRomanCharChar">
    <w:name w:val="Style Normal1 + Times New Roman Char Char"/>
    <w:uiPriority w:val="99"/>
    <w:rsid w:val="007736D6"/>
    <w:rPr>
      <w:rFonts w:ascii="Times" w:hAnsi="Times"/>
      <w:sz w:val="23"/>
      <w:lang w:val="en-US" w:eastAsia="en-US"/>
    </w:rPr>
  </w:style>
  <w:style w:type="paragraph" w:customStyle="1" w:styleId="StyleHeading2AsianSimSunBlack">
    <w:name w:val="Style Heading 2 + (Asian) SimSun Black"/>
    <w:basedOn w:val="Heading2"/>
    <w:uiPriority w:val="99"/>
    <w:rsid w:val="00CC49DC"/>
    <w:pPr>
      <w:tabs>
        <w:tab w:val="num" w:pos="360"/>
      </w:tabs>
      <w:kinsoku w:val="0"/>
      <w:overflowPunct w:val="0"/>
      <w:adjustRightInd w:val="0"/>
      <w:spacing w:before="0" w:after="0"/>
      <w:ind w:left="578" w:hanging="578"/>
      <w:textAlignment w:val="baseline"/>
    </w:pPr>
    <w:rPr>
      <w:rFonts w:cs="Times New Roman"/>
      <w:i/>
      <w:iCs w:val="0"/>
      <w:color w:val="000000"/>
    </w:rPr>
  </w:style>
  <w:style w:type="paragraph" w:customStyle="1" w:styleId="tt">
    <w:name w:val="tt"/>
    <w:basedOn w:val="Title"/>
    <w:uiPriority w:val="99"/>
    <w:rsid w:val="00CC49DC"/>
    <w:pPr>
      <w:overflowPunct w:val="0"/>
      <w:adjustRightInd w:val="0"/>
      <w:spacing w:after="40" w:line="260" w:lineRule="exact"/>
      <w:ind w:firstLine="720"/>
      <w:textAlignment w:val="baseline"/>
      <w:outlineLvl w:val="9"/>
    </w:pPr>
    <w:rPr>
      <w:rFonts w:cs="Times New Roman"/>
      <w:bCs w:val="0"/>
      <w:sz w:val="28"/>
      <w:szCs w:val="20"/>
    </w:rPr>
  </w:style>
  <w:style w:type="paragraph" w:customStyle="1" w:styleId="Normal1">
    <w:name w:val="Normal1"/>
    <w:basedOn w:val="Normal"/>
    <w:uiPriority w:val="99"/>
    <w:rsid w:val="004505BD"/>
    <w:pPr>
      <w:kinsoku w:val="0"/>
      <w:overflowPunct w:val="0"/>
      <w:adjustRightInd w:val="0"/>
      <w:ind w:firstLine="288"/>
      <w:textAlignment w:val="baseline"/>
    </w:pPr>
    <w:rPr>
      <w:szCs w:val="23"/>
    </w:rPr>
  </w:style>
  <w:style w:type="paragraph" w:customStyle="1" w:styleId="StyleNormal1TimesNewRoman">
    <w:name w:val="Style Normal1 + Times New Roman"/>
    <w:basedOn w:val="Normal"/>
    <w:uiPriority w:val="99"/>
    <w:rsid w:val="00F20C45"/>
    <w:pPr>
      <w:kinsoku w:val="0"/>
      <w:overflowPunct w:val="0"/>
      <w:adjustRightInd w:val="0"/>
      <w:ind w:firstLine="288"/>
      <w:textAlignment w:val="baseline"/>
    </w:pPr>
    <w:rPr>
      <w:szCs w:val="23"/>
    </w:rPr>
  </w:style>
  <w:style w:type="character" w:styleId="LineNumber">
    <w:name w:val="line number"/>
    <w:basedOn w:val="DefaultParagraphFont"/>
    <w:uiPriority w:val="99"/>
    <w:rsid w:val="00CC49DC"/>
    <w:rPr>
      <w:rFonts w:cs="Times New Roman"/>
    </w:rPr>
  </w:style>
  <w:style w:type="paragraph" w:customStyle="1" w:styleId="Endnote">
    <w:name w:val="Endnote"/>
    <w:basedOn w:val="Normal"/>
    <w:uiPriority w:val="99"/>
    <w:rsid w:val="00CC49DC"/>
    <w:pPr>
      <w:overflowPunct w:val="0"/>
      <w:adjustRightInd w:val="0"/>
      <w:ind w:left="720" w:hanging="720"/>
      <w:textAlignment w:val="baseline"/>
    </w:pPr>
    <w:rPr>
      <w:rFonts w:ascii="Times New Roman" w:hAnsi="Times New Roman"/>
    </w:rPr>
  </w:style>
  <w:style w:type="paragraph" w:customStyle="1" w:styleId="Numbered3">
    <w:name w:val="Numbered3"/>
    <w:basedOn w:val="Normal"/>
    <w:uiPriority w:val="99"/>
    <w:rsid w:val="00F20C45"/>
    <w:pPr>
      <w:overflowPunct w:val="0"/>
      <w:adjustRightInd w:val="0"/>
      <w:spacing w:after="20"/>
      <w:textAlignment w:val="baseline"/>
    </w:pPr>
  </w:style>
  <w:style w:type="paragraph" w:customStyle="1" w:styleId="endnote0">
    <w:name w:val="endnote"/>
    <w:basedOn w:val="Normal"/>
    <w:uiPriority w:val="99"/>
    <w:rsid w:val="00CC49DC"/>
    <w:pPr>
      <w:autoSpaceDE/>
      <w:autoSpaceDN/>
      <w:spacing w:before="120" w:after="60"/>
      <w:ind w:firstLine="720"/>
    </w:pPr>
    <w:rPr>
      <w:rFonts w:ascii="Times New Roman" w:hAnsi="Times New Roman"/>
    </w:rPr>
  </w:style>
  <w:style w:type="paragraph" w:customStyle="1" w:styleId="Title1">
    <w:name w:val="Title1"/>
    <w:basedOn w:val="Title"/>
    <w:uiPriority w:val="99"/>
    <w:rsid w:val="00CC49DC"/>
    <w:pPr>
      <w:overflowPunct w:val="0"/>
      <w:adjustRightInd w:val="0"/>
      <w:spacing w:after="40"/>
      <w:textAlignment w:val="baseline"/>
      <w:outlineLvl w:val="9"/>
    </w:pPr>
    <w:rPr>
      <w:rFonts w:cs="Times New Roman"/>
      <w:bCs w:val="0"/>
      <w:sz w:val="28"/>
      <w:szCs w:val="20"/>
    </w:rPr>
  </w:style>
  <w:style w:type="paragraph" w:customStyle="1" w:styleId="H2">
    <w:name w:val="H2"/>
    <w:basedOn w:val="Heading2"/>
    <w:uiPriority w:val="99"/>
    <w:rsid w:val="00CC49DC"/>
    <w:pPr>
      <w:numPr>
        <w:numId w:val="0"/>
      </w:numPr>
      <w:tabs>
        <w:tab w:val="num" w:pos="0"/>
        <w:tab w:val="left" w:pos="576"/>
      </w:tabs>
      <w:overflowPunct w:val="0"/>
      <w:adjustRightInd w:val="0"/>
      <w:spacing w:before="40" w:after="0"/>
      <w:ind w:left="578" w:hanging="578"/>
      <w:jc w:val="center"/>
      <w:textAlignment w:val="baseline"/>
    </w:pPr>
    <w:rPr>
      <w:i/>
      <w:iCs w:val="0"/>
      <w:szCs w:val="28"/>
      <w:lang w:eastAsia="zh-CN"/>
    </w:rPr>
  </w:style>
  <w:style w:type="paragraph" w:customStyle="1" w:styleId="H1">
    <w:name w:val="H1"/>
    <w:basedOn w:val="Heading1"/>
    <w:uiPriority w:val="99"/>
    <w:rsid w:val="00CC49DC"/>
  </w:style>
  <w:style w:type="paragraph" w:customStyle="1" w:styleId="StyleHeading310pt">
    <w:name w:val="Style Heading 3 + 10 pt"/>
    <w:basedOn w:val="Heading3"/>
    <w:uiPriority w:val="99"/>
    <w:rsid w:val="00CC49DC"/>
    <w:pPr>
      <w:numPr>
        <w:numId w:val="12"/>
      </w:numPr>
      <w:tabs>
        <w:tab w:val="clear" w:pos="360"/>
        <w:tab w:val="num" w:pos="1890"/>
      </w:tabs>
      <w:spacing w:before="0" w:after="0"/>
      <w:ind w:left="720" w:hanging="180"/>
    </w:pPr>
    <w:rPr>
      <w:b/>
    </w:rPr>
  </w:style>
  <w:style w:type="character" w:customStyle="1" w:styleId="StyleHeading310ptChar">
    <w:name w:val="Style Heading 3 + 10 pt Char"/>
    <w:basedOn w:val="Heading3Char"/>
    <w:uiPriority w:val="99"/>
    <w:rsid w:val="00CC49DC"/>
    <w:rPr>
      <w:rFonts w:ascii="Arial" w:eastAsia="Times New Roman" w:hAnsi="Arial" w:cs="Arial"/>
      <w:b w:val="0"/>
      <w:i/>
      <w:sz w:val="24"/>
      <w:szCs w:val="24"/>
      <w:lang w:val="en-US" w:eastAsia="en-US" w:bidi="ar-SA"/>
    </w:rPr>
  </w:style>
  <w:style w:type="character" w:styleId="HTMLCite">
    <w:name w:val="HTML Cite"/>
    <w:basedOn w:val="DefaultParagraphFont"/>
    <w:uiPriority w:val="99"/>
    <w:rsid w:val="00CC49DC"/>
    <w:rPr>
      <w:rFonts w:cs="Times New Roman"/>
      <w:i/>
    </w:rPr>
  </w:style>
  <w:style w:type="paragraph" w:customStyle="1" w:styleId="TableContents">
    <w:name w:val="Table Contents"/>
    <w:basedOn w:val="Normal"/>
    <w:uiPriority w:val="99"/>
    <w:rsid w:val="00C7117D"/>
    <w:pPr>
      <w:widowControl w:val="0"/>
      <w:suppressLineNumbers/>
      <w:suppressAutoHyphens/>
      <w:autoSpaceDE/>
      <w:autoSpaceDN/>
      <w:spacing w:before="0" w:after="0"/>
      <w:ind w:firstLine="0"/>
    </w:pPr>
    <w:rPr>
      <w:rFonts w:cs="Times New Roman"/>
      <w:color w:val="000000"/>
      <w:sz w:val="20"/>
    </w:rPr>
  </w:style>
  <w:style w:type="table" w:styleId="TableGrid">
    <w:name w:val="Table Grid"/>
    <w:basedOn w:val="TableNormal"/>
    <w:uiPriority w:val="59"/>
    <w:rsid w:val="00CC49DC"/>
    <w:pPr>
      <w:autoSpaceDE w:val="0"/>
      <w:autoSpaceDN w:val="0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EndnoteLeft">
    <w:name w:val="Style Endnote + Left"/>
    <w:basedOn w:val="Endnote"/>
    <w:uiPriority w:val="99"/>
    <w:rsid w:val="00CC49DC"/>
    <w:pPr>
      <w:jc w:val="left"/>
    </w:pPr>
  </w:style>
  <w:style w:type="paragraph" w:customStyle="1" w:styleId="StyleEndnoteLeft1">
    <w:name w:val="Style Endnote + Left1"/>
    <w:basedOn w:val="Endnote"/>
    <w:uiPriority w:val="99"/>
    <w:rsid w:val="00CC49DC"/>
    <w:pPr>
      <w:jc w:val="left"/>
    </w:pPr>
    <w:rPr>
      <w:szCs w:val="24"/>
    </w:rPr>
  </w:style>
  <w:style w:type="paragraph" w:customStyle="1" w:styleId="HeadNoteNotItalics">
    <w:name w:val="HeadNoteNotItalics"/>
    <w:basedOn w:val="HeadingNote"/>
    <w:uiPriority w:val="99"/>
    <w:rsid w:val="00CC49DC"/>
    <w:rPr>
      <w:i w:val="0"/>
    </w:rPr>
  </w:style>
  <w:style w:type="character" w:customStyle="1" w:styleId="timescitedsummary1">
    <w:name w:val="timescitedsummary1"/>
    <w:uiPriority w:val="99"/>
    <w:rsid w:val="00CC49DC"/>
    <w:rPr>
      <w:rFonts w:ascii="Verdana" w:hAnsi="Verdana"/>
      <w:b/>
      <w:color w:val="666666"/>
      <w:sz w:val="22"/>
    </w:rPr>
  </w:style>
  <w:style w:type="character" w:customStyle="1" w:styleId="timescitedsummarycount1">
    <w:name w:val="timescitedsummarycount1"/>
    <w:uiPriority w:val="99"/>
    <w:rsid w:val="00CC49DC"/>
    <w:rPr>
      <w:rFonts w:ascii="Verdana" w:hAnsi="Verdana"/>
      <w:sz w:val="22"/>
    </w:rPr>
  </w:style>
  <w:style w:type="paragraph" w:customStyle="1" w:styleId="granttext">
    <w:name w:val="grant text"/>
    <w:basedOn w:val="BodyTextIndent"/>
    <w:uiPriority w:val="99"/>
    <w:rsid w:val="00CC49DC"/>
    <w:pPr>
      <w:autoSpaceDE/>
      <w:autoSpaceDN/>
      <w:spacing w:before="60" w:after="60"/>
      <w:ind w:firstLine="288"/>
    </w:pPr>
    <w:rPr>
      <w:rFonts w:ascii="Times New Roman" w:hAnsi="Times New Roman" w:cs="Times New Roman"/>
      <w:sz w:val="24"/>
      <w:szCs w:val="20"/>
    </w:rPr>
  </w:style>
  <w:style w:type="paragraph" w:customStyle="1" w:styleId="HH2">
    <w:name w:val="HH2"/>
    <w:basedOn w:val="Heading2"/>
    <w:uiPriority w:val="99"/>
    <w:rsid w:val="00CC49DC"/>
    <w:pPr>
      <w:autoSpaceDE/>
      <w:autoSpaceDN/>
    </w:pPr>
    <w:rPr>
      <w:rFonts w:ascii="Helvetica" w:hAnsi="Helvetica" w:cs="Times New Roman"/>
      <w:bCs w:val="0"/>
      <w:i/>
      <w:iCs w:val="0"/>
      <w:u w:val="single"/>
    </w:rPr>
  </w:style>
  <w:style w:type="character" w:customStyle="1" w:styleId="fieldlabel">
    <w:name w:val="fieldlabel"/>
    <w:basedOn w:val="DefaultParagraphFont"/>
    <w:uiPriority w:val="99"/>
    <w:rsid w:val="00CC49DC"/>
    <w:rPr>
      <w:rFonts w:cs="Times New Roman"/>
    </w:rPr>
  </w:style>
  <w:style w:type="paragraph" w:customStyle="1" w:styleId="Heading20">
    <w:name w:val="Heading2"/>
    <w:basedOn w:val="Normal"/>
    <w:uiPriority w:val="99"/>
    <w:rsid w:val="00CC49DC"/>
    <w:pPr>
      <w:adjustRightInd w:val="0"/>
    </w:pPr>
  </w:style>
  <w:style w:type="paragraph" w:customStyle="1" w:styleId="FormInstructions">
    <w:name w:val="Form Instructions"/>
    <w:basedOn w:val="FormFieldCaption7pt"/>
    <w:uiPriority w:val="99"/>
    <w:rsid w:val="00CC49DC"/>
    <w:pPr>
      <w:spacing w:before="20"/>
    </w:pPr>
    <w:rPr>
      <w:sz w:val="15"/>
    </w:rPr>
  </w:style>
  <w:style w:type="paragraph" w:customStyle="1" w:styleId="SingleSp11pt">
    <w:name w:val="SingleSp11pt"/>
    <w:basedOn w:val="DataField11pt"/>
    <w:uiPriority w:val="99"/>
    <w:rsid w:val="00CC49DC"/>
    <w:pPr>
      <w:spacing w:line="240" w:lineRule="auto"/>
    </w:pPr>
    <w:rPr>
      <w:szCs w:val="24"/>
    </w:rPr>
  </w:style>
  <w:style w:type="paragraph" w:customStyle="1" w:styleId="StyleFormInstructions8pt">
    <w:name w:val="Style Form Instructions + 8 pt"/>
    <w:basedOn w:val="FormInstructions"/>
    <w:uiPriority w:val="99"/>
    <w:rsid w:val="00CC49DC"/>
    <w:rPr>
      <w:sz w:val="16"/>
    </w:rPr>
  </w:style>
  <w:style w:type="paragraph" w:customStyle="1" w:styleId="Biblio">
    <w:name w:val="Biblio"/>
    <w:basedOn w:val="Normal"/>
    <w:uiPriority w:val="99"/>
    <w:rsid w:val="00CC49DC"/>
    <w:pPr>
      <w:autoSpaceDE/>
      <w:autoSpaceDN/>
      <w:ind w:left="360" w:hanging="360"/>
    </w:pPr>
  </w:style>
  <w:style w:type="paragraph" w:customStyle="1" w:styleId="cvref">
    <w:name w:val="cv ref"/>
    <w:basedOn w:val="Normal"/>
    <w:autoRedefine/>
    <w:uiPriority w:val="99"/>
    <w:rsid w:val="00CC49DC"/>
    <w:pPr>
      <w:adjustRightInd w:val="0"/>
      <w:spacing w:before="120" w:after="120"/>
    </w:pPr>
    <w:rPr>
      <w:rFonts w:cs="Arial"/>
    </w:rPr>
  </w:style>
  <w:style w:type="paragraph" w:customStyle="1" w:styleId="DataField11pt-Single">
    <w:name w:val="Data Field 11pt-Single"/>
    <w:basedOn w:val="Normal"/>
    <w:uiPriority w:val="99"/>
    <w:rsid w:val="00CC49DC"/>
    <w:rPr>
      <w:rFonts w:cs="Arial"/>
    </w:rPr>
  </w:style>
  <w:style w:type="paragraph" w:customStyle="1" w:styleId="StyleHeading4NotItalic">
    <w:name w:val="Style Heading 4 + Not Italic"/>
    <w:basedOn w:val="Heading4"/>
    <w:uiPriority w:val="99"/>
    <w:rsid w:val="00CC49DC"/>
    <w:pPr>
      <w:numPr>
        <w:ilvl w:val="3"/>
        <w:numId w:val="12"/>
      </w:numPr>
      <w:tabs>
        <w:tab w:val="clear" w:pos="360"/>
        <w:tab w:val="left" w:pos="720"/>
        <w:tab w:val="num" w:pos="2610"/>
      </w:tabs>
      <w:spacing w:before="0" w:after="0"/>
      <w:ind w:left="720" w:hanging="720"/>
    </w:pPr>
    <w:rPr>
      <w:i/>
    </w:rPr>
  </w:style>
  <w:style w:type="character" w:customStyle="1" w:styleId="StyleHeading4NotItalicChar">
    <w:name w:val="Style Heading 4 + Not Italic Char"/>
    <w:basedOn w:val="Heading4Char"/>
    <w:uiPriority w:val="99"/>
    <w:rsid w:val="00CC49DC"/>
    <w:rPr>
      <w:rFonts w:ascii="Arial" w:hAnsi="Arial" w:cs="Arial"/>
      <w:b/>
      <w:bCs/>
      <w:i/>
      <w:sz w:val="24"/>
      <w:szCs w:val="24"/>
      <w:lang w:val="en-US" w:eastAsia="en-US" w:bidi="ar-SA"/>
    </w:rPr>
  </w:style>
  <w:style w:type="paragraph" w:customStyle="1" w:styleId="StyleHeading2Symbolsymbol">
    <w:name w:val="Style Heading 2 + Symbol (symbol)"/>
    <w:basedOn w:val="Heading2"/>
    <w:uiPriority w:val="99"/>
    <w:rsid w:val="00CC49DC"/>
    <w:pPr>
      <w:numPr>
        <w:numId w:val="12"/>
      </w:numPr>
      <w:tabs>
        <w:tab w:val="clear" w:pos="360"/>
        <w:tab w:val="left" w:pos="576"/>
        <w:tab w:val="num" w:pos="1170"/>
      </w:tabs>
      <w:spacing w:before="0" w:after="0"/>
    </w:pPr>
    <w:rPr>
      <w:rFonts w:ascii="Symbol" w:hAnsi="Symbol"/>
      <w:i/>
      <w:iCs w:val="0"/>
      <w:szCs w:val="28"/>
    </w:rPr>
  </w:style>
  <w:style w:type="character" w:customStyle="1" w:styleId="StyleHeading2SymbolsymbolChar">
    <w:name w:val="Style Heading 2 + Symbol (symbol) Char"/>
    <w:uiPriority w:val="99"/>
    <w:rsid w:val="00CC49DC"/>
    <w:rPr>
      <w:rFonts w:ascii="Symbol" w:hAnsi="Symbol"/>
      <w:b/>
      <w:sz w:val="28"/>
      <w:lang w:val="en-US" w:eastAsia="en-US"/>
    </w:rPr>
  </w:style>
  <w:style w:type="paragraph" w:customStyle="1" w:styleId="abstract">
    <w:name w:val="abstract"/>
    <w:basedOn w:val="Normal"/>
    <w:uiPriority w:val="99"/>
    <w:rsid w:val="00CC49DC"/>
    <w:pPr>
      <w:autoSpaceDE/>
      <w:autoSpaceDN/>
      <w:spacing w:after="120" w:line="480" w:lineRule="auto"/>
      <w:ind w:firstLine="720"/>
    </w:pPr>
    <w:rPr>
      <w:b/>
    </w:rPr>
  </w:style>
  <w:style w:type="paragraph" w:customStyle="1" w:styleId="Equation0">
    <w:name w:val="Equation"/>
    <w:basedOn w:val="Normal"/>
    <w:uiPriority w:val="99"/>
    <w:rsid w:val="00AF2968"/>
    <w:pPr>
      <w:tabs>
        <w:tab w:val="center" w:pos="2880"/>
        <w:tab w:val="center" w:pos="5040"/>
        <w:tab w:val="center" w:pos="7200"/>
        <w:tab w:val="left" w:pos="10080"/>
      </w:tabs>
      <w:autoSpaceDE/>
      <w:autoSpaceDN/>
      <w:spacing w:before="0" w:after="0" w:line="240" w:lineRule="auto"/>
      <w:ind w:firstLine="0"/>
    </w:pPr>
    <w:rPr>
      <w:lang w:eastAsia="zh-CN"/>
    </w:rPr>
  </w:style>
  <w:style w:type="table" w:styleId="TableSimple1">
    <w:name w:val="Table Simple 1"/>
    <w:basedOn w:val="TableNormal"/>
    <w:uiPriority w:val="99"/>
    <w:rsid w:val="00CC49DC"/>
    <w:rPr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tcBorders>
        <w:top w:val="single" w:sz="6" w:space="0" w:color="008000"/>
        <w:bottom w:val="single" w:sz="6" w:space="0" w:color="008000"/>
      </w:tcBorders>
    </w:tcPr>
  </w:style>
  <w:style w:type="paragraph" w:customStyle="1" w:styleId="BDAbstract">
    <w:name w:val="BD_Abstract"/>
    <w:basedOn w:val="Normal"/>
    <w:next w:val="Normal"/>
    <w:uiPriority w:val="99"/>
    <w:rsid w:val="00CC49DC"/>
    <w:pPr>
      <w:autoSpaceDE/>
      <w:autoSpaceDN/>
      <w:spacing w:before="360" w:after="360" w:line="480" w:lineRule="auto"/>
    </w:pPr>
  </w:style>
  <w:style w:type="paragraph" w:customStyle="1" w:styleId="StyleFirstline0">
    <w:name w:val="Style First line:  0&quot;"/>
    <w:basedOn w:val="Normal"/>
    <w:uiPriority w:val="99"/>
    <w:rsid w:val="00AB5F4C"/>
    <w:pPr>
      <w:autoSpaceDE/>
      <w:autoSpaceDN/>
      <w:spacing w:line="360" w:lineRule="auto"/>
    </w:pPr>
    <w:rPr>
      <w:rFonts w:ascii="Times New Roman" w:hAnsi="Times New Roman"/>
      <w:lang w:eastAsia="zh-CN"/>
    </w:rPr>
  </w:style>
  <w:style w:type="paragraph" w:customStyle="1" w:styleId="FETableFootnote">
    <w:name w:val="FE_Table_Footnote"/>
    <w:basedOn w:val="Normal"/>
    <w:uiPriority w:val="99"/>
    <w:rsid w:val="00AB5F4C"/>
    <w:pPr>
      <w:autoSpaceDE/>
      <w:autoSpaceDN/>
      <w:spacing w:before="120" w:after="120" w:line="180" w:lineRule="exact"/>
      <w:ind w:firstLine="187"/>
    </w:pPr>
    <w:rPr>
      <w:rFonts w:cs="Times"/>
      <w:sz w:val="16"/>
      <w:szCs w:val="16"/>
    </w:rPr>
  </w:style>
  <w:style w:type="paragraph" w:customStyle="1" w:styleId="TCTableBody">
    <w:name w:val="TC_Table_Body"/>
    <w:basedOn w:val="Normal"/>
    <w:uiPriority w:val="99"/>
    <w:rsid w:val="00AB5F4C"/>
    <w:pPr>
      <w:autoSpaceDE/>
      <w:autoSpaceDN/>
      <w:spacing w:before="120" w:line="180" w:lineRule="exact"/>
      <w:ind w:firstLine="720"/>
    </w:pPr>
    <w:rPr>
      <w:rFonts w:cs="Times"/>
      <w:sz w:val="16"/>
      <w:szCs w:val="16"/>
    </w:rPr>
  </w:style>
  <w:style w:type="paragraph" w:customStyle="1" w:styleId="no">
    <w:name w:val="no"/>
    <w:basedOn w:val="Normal"/>
    <w:uiPriority w:val="99"/>
    <w:rsid w:val="00AB5F4C"/>
    <w:pPr>
      <w:widowControl w:val="0"/>
      <w:tabs>
        <w:tab w:val="left" w:pos="720"/>
      </w:tabs>
      <w:suppressAutoHyphens/>
      <w:autoSpaceDN/>
    </w:pPr>
    <w:rPr>
      <w:rFonts w:cs="Arial"/>
      <w:i/>
      <w:iCs/>
      <w:color w:val="000000"/>
      <w:szCs w:val="27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06173"/>
    <w:rPr>
      <w:rFonts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300B"/>
    <w:rPr>
      <w:rFonts w:ascii="Arial" w:hAnsi="Arial" w:cs="Courier New"/>
      <w:b/>
      <w:bCs/>
      <w:sz w:val="20"/>
      <w:szCs w:val="20"/>
    </w:rPr>
  </w:style>
  <w:style w:type="paragraph" w:customStyle="1" w:styleId="text">
    <w:name w:val="text"/>
    <w:basedOn w:val="Normal"/>
    <w:uiPriority w:val="99"/>
    <w:rsid w:val="009542BB"/>
    <w:pPr>
      <w:adjustRightInd w:val="0"/>
      <w:spacing w:before="60" w:after="60"/>
    </w:pPr>
    <w:rPr>
      <w:rFonts w:cs="Arial"/>
      <w:szCs w:val="22"/>
      <w:lang w:eastAsia="zh-CN"/>
    </w:rPr>
  </w:style>
  <w:style w:type="paragraph" w:customStyle="1" w:styleId="Heading10">
    <w:name w:val="Heading1"/>
    <w:basedOn w:val="Normal"/>
    <w:uiPriority w:val="99"/>
    <w:rsid w:val="00D60295"/>
  </w:style>
  <w:style w:type="paragraph" w:customStyle="1" w:styleId="TAMainText">
    <w:name w:val="TA_Main_Text"/>
    <w:basedOn w:val="Normal"/>
    <w:link w:val="TAMainTextChar"/>
    <w:uiPriority w:val="99"/>
    <w:rsid w:val="000901F2"/>
    <w:pPr>
      <w:autoSpaceDE/>
      <w:autoSpaceDN/>
      <w:spacing w:line="480" w:lineRule="auto"/>
      <w:ind w:firstLine="202"/>
    </w:pPr>
    <w:rPr>
      <w:rFonts w:ascii="Times" w:hAnsi="Times" w:cs="Times New Roman"/>
      <w:sz w:val="24"/>
      <w:szCs w:val="24"/>
    </w:rPr>
  </w:style>
  <w:style w:type="character" w:customStyle="1" w:styleId="TAMainTextChar">
    <w:name w:val="TA_Main_Text Char"/>
    <w:link w:val="TAMainText"/>
    <w:uiPriority w:val="99"/>
    <w:locked/>
    <w:rsid w:val="000901F2"/>
    <w:rPr>
      <w:rFonts w:ascii="Times" w:eastAsia="SimSun" w:hAnsi="Times"/>
      <w:sz w:val="24"/>
      <w:lang w:val="en-US" w:eastAsia="en-US"/>
    </w:rPr>
  </w:style>
  <w:style w:type="paragraph" w:customStyle="1" w:styleId="Heaqding2">
    <w:name w:val="Heaqding 2"/>
    <w:basedOn w:val="PlainText"/>
    <w:uiPriority w:val="99"/>
    <w:rsid w:val="004505BD"/>
    <w:pPr>
      <w:spacing w:before="80"/>
    </w:pPr>
    <w:rPr>
      <w:rFonts w:cs="Arial"/>
      <w:b/>
      <w:szCs w:val="22"/>
    </w:rPr>
  </w:style>
  <w:style w:type="paragraph" w:styleId="ListParagraph">
    <w:name w:val="List Paragraph"/>
    <w:basedOn w:val="Normal"/>
    <w:link w:val="ListParagraphChar"/>
    <w:qFormat/>
    <w:rsid w:val="00137497"/>
    <w:pPr>
      <w:autoSpaceDE/>
      <w:autoSpaceDN/>
      <w:spacing w:after="200" w:line="276" w:lineRule="auto"/>
      <w:ind w:left="720"/>
      <w:contextualSpacing/>
    </w:pPr>
    <w:rPr>
      <w:rFonts w:ascii="Cambria" w:eastAsia="MS Minngs" w:hAnsi="Cambria" w:cs="Times New Roman"/>
      <w:szCs w:val="22"/>
      <w:lang w:eastAsia="zh-CN"/>
    </w:rPr>
  </w:style>
  <w:style w:type="table" w:styleId="LightShading">
    <w:name w:val="Light Shading"/>
    <w:basedOn w:val="TableNormal"/>
    <w:uiPriority w:val="99"/>
    <w:rsid w:val="001F7856"/>
    <w:rPr>
      <w:rFonts w:ascii="Cambria" w:eastAsia="MS Minngs" w:hAnsi="Cambria"/>
      <w:color w:val="000000"/>
      <w:lang w:eastAsia="zh-CN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PlaceholderText">
    <w:name w:val="Placeholder Text"/>
    <w:basedOn w:val="DefaultParagraphFont"/>
    <w:uiPriority w:val="99"/>
    <w:semiHidden/>
    <w:rsid w:val="000D052E"/>
    <w:rPr>
      <w:rFonts w:cs="Times New Roman"/>
      <w:color w:val="808080"/>
    </w:rPr>
  </w:style>
  <w:style w:type="paragraph" w:customStyle="1" w:styleId="Figure">
    <w:name w:val="Figure"/>
    <w:basedOn w:val="Normal"/>
    <w:uiPriority w:val="99"/>
    <w:rsid w:val="00673AC1"/>
    <w:pPr>
      <w:spacing w:line="240" w:lineRule="auto"/>
      <w:ind w:firstLine="0"/>
      <w:jc w:val="center"/>
    </w:pPr>
    <w:rPr>
      <w:noProof/>
    </w:rPr>
  </w:style>
  <w:style w:type="paragraph" w:customStyle="1" w:styleId="Singlespace">
    <w:name w:val="Single space"/>
    <w:basedOn w:val="Normal"/>
    <w:uiPriority w:val="99"/>
    <w:rsid w:val="00673AC1"/>
    <w:pPr>
      <w:spacing w:line="240" w:lineRule="auto"/>
    </w:pPr>
  </w:style>
  <w:style w:type="character" w:customStyle="1" w:styleId="clientsectionheader">
    <w:name w:val="clientsectionheader"/>
    <w:basedOn w:val="DefaultParagraphFont"/>
    <w:uiPriority w:val="99"/>
    <w:rsid w:val="00356272"/>
    <w:rPr>
      <w:rFonts w:cs="Times New Roman"/>
    </w:rPr>
  </w:style>
  <w:style w:type="character" w:customStyle="1" w:styleId="databold">
    <w:name w:val="data_bold"/>
    <w:basedOn w:val="DefaultParagraphFont"/>
    <w:uiPriority w:val="99"/>
    <w:rsid w:val="00356272"/>
    <w:rPr>
      <w:rFonts w:cs="Times New Roman"/>
    </w:rPr>
  </w:style>
  <w:style w:type="character" w:customStyle="1" w:styleId="apple-style-span">
    <w:name w:val="apple-style-span"/>
    <w:basedOn w:val="DefaultParagraphFont"/>
    <w:rsid w:val="00356272"/>
    <w:rPr>
      <w:rFonts w:cs="Times New Roman"/>
    </w:rPr>
  </w:style>
  <w:style w:type="character" w:customStyle="1" w:styleId="st">
    <w:name w:val="st"/>
    <w:basedOn w:val="DefaultParagraphFont"/>
    <w:uiPriority w:val="99"/>
    <w:rsid w:val="00356272"/>
    <w:rPr>
      <w:rFonts w:cs="Times New Roman"/>
    </w:rPr>
  </w:style>
  <w:style w:type="paragraph" w:styleId="Revision">
    <w:name w:val="Revision"/>
    <w:hidden/>
    <w:uiPriority w:val="99"/>
    <w:semiHidden/>
    <w:rsid w:val="00CA2E31"/>
    <w:rPr>
      <w:rFonts w:ascii="Arial" w:hAnsi="Arial" w:cs="Courier New"/>
      <w:szCs w:val="20"/>
    </w:rPr>
  </w:style>
  <w:style w:type="paragraph" w:customStyle="1" w:styleId="Title2">
    <w:name w:val="Title2"/>
    <w:basedOn w:val="Normal"/>
    <w:uiPriority w:val="99"/>
    <w:rsid w:val="00337CE5"/>
    <w:pPr>
      <w:autoSpaceDE/>
      <w:autoSpaceDN/>
      <w:spacing w:before="100" w:beforeAutospacing="1" w:after="100" w:afterAutospacing="1" w:line="240" w:lineRule="auto"/>
      <w:ind w:firstLine="0"/>
      <w:jc w:val="left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desc">
    <w:name w:val="desc"/>
    <w:basedOn w:val="Normal"/>
    <w:uiPriority w:val="99"/>
    <w:rsid w:val="00337CE5"/>
    <w:pPr>
      <w:autoSpaceDE/>
      <w:autoSpaceDN/>
      <w:spacing w:before="100" w:beforeAutospacing="1" w:after="100" w:afterAutospacing="1" w:line="240" w:lineRule="auto"/>
      <w:ind w:firstLine="0"/>
      <w:jc w:val="left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details">
    <w:name w:val="details"/>
    <w:basedOn w:val="Normal"/>
    <w:uiPriority w:val="99"/>
    <w:rsid w:val="00337CE5"/>
    <w:pPr>
      <w:autoSpaceDE/>
      <w:autoSpaceDN/>
      <w:spacing w:before="100" w:beforeAutospacing="1" w:after="100" w:afterAutospacing="1" w:line="240" w:lineRule="auto"/>
      <w:ind w:firstLine="0"/>
      <w:jc w:val="left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jrnl">
    <w:name w:val="jrnl"/>
    <w:basedOn w:val="DefaultParagraphFont"/>
    <w:uiPriority w:val="99"/>
    <w:rsid w:val="00337CE5"/>
    <w:rPr>
      <w:rFonts w:cs="Times New Roman"/>
    </w:rPr>
  </w:style>
  <w:style w:type="character" w:customStyle="1" w:styleId="clsstaticdata">
    <w:name w:val="clsstaticdata"/>
    <w:basedOn w:val="DefaultParagraphFont"/>
    <w:rsid w:val="008E0C84"/>
  </w:style>
  <w:style w:type="character" w:customStyle="1" w:styleId="ListParagraphChar">
    <w:name w:val="List Paragraph Char"/>
    <w:basedOn w:val="DefaultParagraphFont"/>
    <w:link w:val="ListParagraph"/>
    <w:rsid w:val="008E0C84"/>
    <w:rPr>
      <w:rFonts w:ascii="Cambria" w:eastAsia="MS Minngs" w:hAnsi="Cambria"/>
      <w:lang w:eastAsia="zh-CN"/>
    </w:rPr>
  </w:style>
  <w:style w:type="paragraph" w:customStyle="1" w:styleId="EndNoteBibliographyTitle">
    <w:name w:val="EndNote Bibliography Title"/>
    <w:basedOn w:val="Normal"/>
    <w:link w:val="EndNoteBibliographyTitleChar"/>
    <w:rsid w:val="00696FC2"/>
    <w:pPr>
      <w:spacing w:after="0"/>
      <w:jc w:val="center"/>
    </w:pPr>
    <w:rPr>
      <w:rFonts w:cs="Arial"/>
      <w:noProof/>
    </w:rPr>
  </w:style>
  <w:style w:type="character" w:customStyle="1" w:styleId="EndNoteBibliographyTitleChar">
    <w:name w:val="EndNote Bibliography Title Char"/>
    <w:basedOn w:val="PlainTextChar"/>
    <w:link w:val="EndNoteBibliographyTitle"/>
    <w:rsid w:val="00696FC2"/>
    <w:rPr>
      <w:rFonts w:ascii="Arial" w:hAnsi="Arial" w:cs="Arial"/>
      <w:noProof/>
      <w:sz w:val="20"/>
      <w:szCs w:val="20"/>
    </w:rPr>
  </w:style>
  <w:style w:type="paragraph" w:customStyle="1" w:styleId="EndNoteBibliography">
    <w:name w:val="EndNote Bibliography"/>
    <w:basedOn w:val="Normal"/>
    <w:link w:val="EndNoteBibliographyChar"/>
    <w:rsid w:val="00696FC2"/>
    <w:rPr>
      <w:rFonts w:cs="Arial"/>
      <w:noProof/>
    </w:rPr>
  </w:style>
  <w:style w:type="character" w:customStyle="1" w:styleId="EndNoteBibliographyChar">
    <w:name w:val="EndNote Bibliography Char"/>
    <w:basedOn w:val="PlainTextChar"/>
    <w:link w:val="EndNoteBibliography"/>
    <w:rsid w:val="00696FC2"/>
    <w:rPr>
      <w:rFonts w:ascii="Arial" w:hAnsi="Arial" w:cs="Arial"/>
      <w:noProof/>
      <w:sz w:val="20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696FC2"/>
    <w:rPr>
      <w:color w:val="2B579A"/>
      <w:shd w:val="clear" w:color="auto" w:fill="E6E6E6"/>
    </w:rPr>
  </w:style>
  <w:style w:type="table" w:customStyle="1" w:styleId="TableGrid1">
    <w:name w:val="Table Grid1"/>
    <w:basedOn w:val="TableNormal"/>
    <w:next w:val="TableGrid"/>
    <w:uiPriority w:val="39"/>
    <w:rsid w:val="00300289"/>
    <w:rPr>
      <w:rFonts w:ascii="Calibri" w:eastAsia="DengXian" w:hAnsi="Calibri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AA674F"/>
    <w:rPr>
      <w:rFonts w:ascii="Calibri" w:eastAsia="DengXian" w:hAnsi="Calibri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F50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3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3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3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S i m c y p D a t a   x m l n s = " h t t p : / / w w w . s i m c y p . c o m / " >  
     < P r o f i l e C h a r t s / >  
     < R e s u l t s T a b l e s / >  
     < S t a t i s t i c s C h a r t s / >  
     < R e g i o n a l F r a c t i o n C h a r t s / >  
     < I n p u t T a b l e s / >  
 < / S i m c y p D a t a > 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39D997-16C2-4EDD-A949-42FC74824607}">
  <ds:schemaRefs>
    <ds:schemaRef ds:uri="http://www.simcyp.com/"/>
  </ds:schemaRefs>
</ds:datastoreItem>
</file>

<file path=customXml/itemProps2.xml><?xml version="1.0" encoding="utf-8"?>
<ds:datastoreItem xmlns:ds="http://schemas.openxmlformats.org/officeDocument/2006/customXml" ds:itemID="{2B55A385-5B70-43FB-8DE2-011F6BDD4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PHS 398 (Rev. 9/04), Continuation Page</vt:lpstr>
    </vt:vector>
  </TitlesOfParts>
  <Company>DHHS/PHS/NIH</Company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PHS 398 (Rev. 9/04), Continuation Page</dc:title>
  <dc:subject>DHHS, Public Health Service Grant Application</dc:subject>
  <dc:creator>Office of Extramural Programs</dc:creator>
  <cp:keywords>PHS Grant Application, PHS 398 (Rev. 9/04), Continuation Page</cp:keywords>
  <cp:lastModifiedBy>Tai-sung Lee</cp:lastModifiedBy>
  <cp:revision>3</cp:revision>
  <cp:lastPrinted>2019-01-15T02:18:00Z</cp:lastPrinted>
  <dcterms:created xsi:type="dcterms:W3CDTF">2019-02-04T04:14:00Z</dcterms:created>
  <dcterms:modified xsi:type="dcterms:W3CDTF">2019-02-04T04:15:00Z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TEST: BibTeX generic citation style</vt:lpwstr>
  </property>
</Properties>
</file>